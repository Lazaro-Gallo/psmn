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05DD" w:rsidRPr="002D4A9E" w:rsidRDefault="004505DD" w:rsidP="002C0DBA">
      <w:pPr>
        <w:pStyle w:val="Default"/>
        <w:spacing w:before="120" w:after="120"/>
        <w:jc w:val="center"/>
        <w:rPr>
          <w:rFonts w:ascii="Calibri" w:hAnsi="Calibri" w:cs="Calibri"/>
          <w:color w:val="000000" w:themeColor="text1"/>
          <w:sz w:val="28"/>
          <w:szCs w:val="28"/>
        </w:rPr>
      </w:pPr>
      <w:r w:rsidRPr="002D4A9E">
        <w:rPr>
          <w:rFonts w:ascii="Calibri" w:hAnsi="Calibri" w:cs="Calibri"/>
          <w:b/>
          <w:bCs/>
          <w:color w:val="000000" w:themeColor="text1"/>
          <w:sz w:val="28"/>
          <w:szCs w:val="28"/>
        </w:rPr>
        <w:t>REGULAMENTO</w:t>
      </w:r>
      <w:r w:rsidR="002C0DBA" w:rsidRPr="002D4A9E">
        <w:rPr>
          <w:rFonts w:ascii="Calibri" w:hAnsi="Calibri" w:cs="Calibri"/>
          <w:b/>
          <w:bCs/>
          <w:color w:val="000000" w:themeColor="text1"/>
          <w:sz w:val="28"/>
          <w:szCs w:val="28"/>
        </w:rPr>
        <w:t xml:space="preserve"> 201</w:t>
      </w:r>
      <w:r w:rsidR="009A5830" w:rsidRPr="002D4A9E">
        <w:rPr>
          <w:rFonts w:ascii="Calibri" w:hAnsi="Calibri" w:cs="Calibri"/>
          <w:b/>
          <w:bCs/>
          <w:color w:val="000000" w:themeColor="text1"/>
          <w:sz w:val="28"/>
          <w:szCs w:val="28"/>
        </w:rPr>
        <w:t>4</w:t>
      </w:r>
    </w:p>
    <w:p w:rsidR="004505DD" w:rsidRPr="002D4A9E" w:rsidRDefault="004505DD" w:rsidP="002C0DBA">
      <w:pPr>
        <w:pStyle w:val="Default"/>
        <w:spacing w:before="120" w:after="120"/>
        <w:jc w:val="center"/>
        <w:rPr>
          <w:rFonts w:ascii="Calibri" w:hAnsi="Calibri" w:cs="Calibri"/>
          <w:color w:val="000000" w:themeColor="text1"/>
        </w:rPr>
      </w:pPr>
      <w:r w:rsidRPr="002D4A9E">
        <w:rPr>
          <w:rFonts w:ascii="Calibri" w:hAnsi="Calibri" w:cs="Calibri"/>
          <w:b/>
          <w:bCs/>
          <w:color w:val="000000" w:themeColor="text1"/>
        </w:rPr>
        <w:t xml:space="preserve">Prêmio SEBRAE Mulher de Negócios </w:t>
      </w:r>
    </w:p>
    <w:p w:rsidR="004505DD" w:rsidRPr="002D4A9E" w:rsidRDefault="004505DD" w:rsidP="002C0DBA">
      <w:pPr>
        <w:pStyle w:val="Default"/>
        <w:spacing w:before="120" w:after="120"/>
        <w:jc w:val="both"/>
        <w:rPr>
          <w:rFonts w:ascii="Calibri" w:hAnsi="Calibri" w:cs="Calibri"/>
          <w:color w:val="000000" w:themeColor="text1"/>
        </w:rPr>
      </w:pPr>
      <w:r w:rsidRPr="002D4A9E">
        <w:rPr>
          <w:rFonts w:ascii="Calibri" w:hAnsi="Calibri" w:cs="Calibri"/>
          <w:color w:val="000000" w:themeColor="text1"/>
        </w:rPr>
        <w:t xml:space="preserve">O </w:t>
      </w:r>
      <w:r w:rsidR="00964A85" w:rsidRPr="002D4A9E">
        <w:rPr>
          <w:rFonts w:ascii="Calibri" w:hAnsi="Calibri" w:cs="Calibri"/>
          <w:color w:val="000000" w:themeColor="text1"/>
        </w:rPr>
        <w:t>P</w:t>
      </w:r>
      <w:r w:rsidRPr="002D4A9E">
        <w:rPr>
          <w:rFonts w:ascii="Calibri" w:hAnsi="Calibri" w:cs="Calibri"/>
          <w:color w:val="000000" w:themeColor="text1"/>
        </w:rPr>
        <w:t>rêmio é uma parceria entre o Serviço Brasileiro de Apoio às Micro e Pequenas Empresas (SEBRAE), a Secretaria Especial de Políticas para as Mulheres (SPM), a Federação das Associações de Mulheres de Negócios e P</w:t>
      </w:r>
      <w:bookmarkStart w:id="0" w:name="_GoBack"/>
      <w:bookmarkEnd w:id="0"/>
      <w:r w:rsidRPr="002D4A9E">
        <w:rPr>
          <w:rFonts w:ascii="Calibri" w:hAnsi="Calibri" w:cs="Calibri"/>
          <w:color w:val="000000" w:themeColor="text1"/>
        </w:rPr>
        <w:t xml:space="preserve">rofissionais do Brasil (BPW) e a Fundação Nacional da Qualidade (FNQ). </w:t>
      </w:r>
    </w:p>
    <w:p w:rsidR="004505DD" w:rsidRPr="002D4A9E" w:rsidRDefault="004505DD" w:rsidP="002C0DBA">
      <w:pPr>
        <w:pStyle w:val="Default"/>
        <w:spacing w:before="120" w:after="120"/>
        <w:jc w:val="both"/>
        <w:rPr>
          <w:rFonts w:ascii="Calibri" w:hAnsi="Calibri" w:cs="Calibri"/>
          <w:color w:val="000000" w:themeColor="text1"/>
        </w:rPr>
      </w:pPr>
      <w:r w:rsidRPr="002D4A9E">
        <w:rPr>
          <w:rFonts w:ascii="Calibri" w:hAnsi="Calibri" w:cs="Calibri"/>
          <w:b/>
          <w:bCs/>
          <w:color w:val="000000" w:themeColor="text1"/>
        </w:rPr>
        <w:t xml:space="preserve">Art. 1º - Objetivo </w:t>
      </w:r>
    </w:p>
    <w:p w:rsidR="009A6F7A" w:rsidRPr="002D4A9E" w:rsidRDefault="004505DD" w:rsidP="002C0DBA">
      <w:pPr>
        <w:pStyle w:val="Default"/>
        <w:spacing w:before="120" w:after="120"/>
        <w:jc w:val="both"/>
        <w:rPr>
          <w:rFonts w:ascii="Calibri" w:hAnsi="Calibri" w:cs="Calibri"/>
          <w:color w:val="000000" w:themeColor="text1"/>
        </w:rPr>
      </w:pPr>
      <w:r w:rsidRPr="002D4A9E">
        <w:rPr>
          <w:rFonts w:ascii="Calibri" w:hAnsi="Calibri" w:cs="Calibri"/>
          <w:color w:val="000000" w:themeColor="text1"/>
        </w:rPr>
        <w:t>Este regulamento estabelece normas, condições e diretrizes para selecionar e</w:t>
      </w:r>
      <w:r w:rsidR="009B6FAF" w:rsidRPr="002D4A9E">
        <w:rPr>
          <w:rFonts w:ascii="Calibri" w:hAnsi="Calibri" w:cs="Calibri"/>
          <w:color w:val="000000" w:themeColor="text1"/>
        </w:rPr>
        <w:t xml:space="preserve"> reconhecer</w:t>
      </w:r>
      <w:r w:rsidRPr="002D4A9E">
        <w:rPr>
          <w:rFonts w:ascii="Calibri" w:hAnsi="Calibri" w:cs="Calibri"/>
          <w:color w:val="000000" w:themeColor="text1"/>
        </w:rPr>
        <w:t xml:space="preserve"> </w:t>
      </w:r>
      <w:r w:rsidR="009A6F7A" w:rsidRPr="002D4A9E">
        <w:rPr>
          <w:rFonts w:ascii="Calibri" w:hAnsi="Calibri" w:cs="Calibri"/>
          <w:color w:val="000000" w:themeColor="text1"/>
        </w:rPr>
        <w:t>as estórias</w:t>
      </w:r>
      <w:r w:rsidRPr="002D4A9E">
        <w:rPr>
          <w:rFonts w:ascii="Calibri" w:hAnsi="Calibri" w:cs="Calibri"/>
          <w:color w:val="000000" w:themeColor="text1"/>
        </w:rPr>
        <w:t xml:space="preserve"> de vida de mulheres de negócios, que transformaram seus sonhos em realidade e </w:t>
      </w:r>
      <w:r w:rsidR="008907FD" w:rsidRPr="002D4A9E">
        <w:rPr>
          <w:rFonts w:ascii="Calibri" w:hAnsi="Calibri" w:cs="Calibri"/>
          <w:color w:val="000000" w:themeColor="text1"/>
        </w:rPr>
        <w:t>cujo</w:t>
      </w:r>
      <w:r w:rsidR="00964A85" w:rsidRPr="002D4A9E">
        <w:rPr>
          <w:rFonts w:ascii="Calibri" w:hAnsi="Calibri" w:cs="Calibri"/>
          <w:color w:val="000000" w:themeColor="text1"/>
        </w:rPr>
        <w:t xml:space="preserve">s </w:t>
      </w:r>
      <w:r w:rsidR="008907FD" w:rsidRPr="002D4A9E">
        <w:rPr>
          <w:rFonts w:ascii="Calibri" w:hAnsi="Calibri" w:cs="Calibri"/>
          <w:color w:val="000000" w:themeColor="text1"/>
        </w:rPr>
        <w:t>relato</w:t>
      </w:r>
      <w:r w:rsidR="00964A85" w:rsidRPr="002D4A9E">
        <w:rPr>
          <w:rFonts w:ascii="Calibri" w:hAnsi="Calibri" w:cs="Calibri"/>
          <w:color w:val="000000" w:themeColor="text1"/>
        </w:rPr>
        <w:t xml:space="preserve">s sirvam de </w:t>
      </w:r>
      <w:r w:rsidRPr="002D4A9E">
        <w:rPr>
          <w:rFonts w:ascii="Calibri" w:hAnsi="Calibri" w:cs="Calibri"/>
          <w:color w:val="000000" w:themeColor="text1"/>
        </w:rPr>
        <w:t>exemplo</w:t>
      </w:r>
      <w:r w:rsidR="00964A85" w:rsidRPr="002D4A9E">
        <w:rPr>
          <w:rFonts w:ascii="Calibri" w:hAnsi="Calibri" w:cs="Calibri"/>
          <w:color w:val="000000" w:themeColor="text1"/>
        </w:rPr>
        <w:t>s</w:t>
      </w:r>
      <w:r w:rsidRPr="002D4A9E">
        <w:rPr>
          <w:rFonts w:ascii="Calibri" w:hAnsi="Calibri" w:cs="Calibri"/>
          <w:color w:val="000000" w:themeColor="text1"/>
        </w:rPr>
        <w:t xml:space="preserve"> </w:t>
      </w:r>
      <w:r w:rsidR="009B6FAF" w:rsidRPr="002D4A9E">
        <w:rPr>
          <w:rFonts w:ascii="Calibri" w:hAnsi="Calibri" w:cs="Calibri"/>
          <w:color w:val="000000" w:themeColor="text1"/>
        </w:rPr>
        <w:t xml:space="preserve">e estímulo </w:t>
      </w:r>
      <w:r w:rsidRPr="002D4A9E">
        <w:rPr>
          <w:rFonts w:ascii="Calibri" w:hAnsi="Calibri" w:cs="Calibri"/>
          <w:color w:val="000000" w:themeColor="text1"/>
        </w:rPr>
        <w:t xml:space="preserve">para outras mulheres </w:t>
      </w:r>
      <w:r w:rsidR="009B6FAF" w:rsidRPr="002D4A9E">
        <w:rPr>
          <w:rFonts w:ascii="Calibri" w:hAnsi="Calibri" w:cs="Calibri"/>
          <w:color w:val="000000" w:themeColor="text1"/>
        </w:rPr>
        <w:t xml:space="preserve">desenvolverem seu comportamento empreendedor. </w:t>
      </w:r>
    </w:p>
    <w:p w:rsidR="004505DD" w:rsidRPr="002D4A9E" w:rsidRDefault="004505DD" w:rsidP="002C0DBA">
      <w:pPr>
        <w:pStyle w:val="Default"/>
        <w:spacing w:before="120" w:after="120"/>
        <w:jc w:val="both"/>
        <w:rPr>
          <w:rFonts w:ascii="Calibri" w:hAnsi="Calibri" w:cs="Calibri"/>
          <w:color w:val="000000" w:themeColor="text1"/>
        </w:rPr>
      </w:pPr>
      <w:r w:rsidRPr="002D4A9E">
        <w:rPr>
          <w:rFonts w:ascii="Calibri" w:hAnsi="Calibri" w:cs="Calibri"/>
          <w:b/>
          <w:bCs/>
          <w:color w:val="000000" w:themeColor="text1"/>
        </w:rPr>
        <w:t xml:space="preserve">Art. 2º - Público-alvo </w:t>
      </w:r>
    </w:p>
    <w:p w:rsidR="004505DD" w:rsidRPr="002D4A9E" w:rsidRDefault="004505DD" w:rsidP="002C0DBA">
      <w:pPr>
        <w:pStyle w:val="Default"/>
        <w:spacing w:before="120" w:after="120"/>
        <w:jc w:val="both"/>
        <w:rPr>
          <w:rFonts w:ascii="Calibri" w:hAnsi="Calibri" w:cs="Calibri"/>
          <w:color w:val="000000" w:themeColor="text1"/>
        </w:rPr>
      </w:pPr>
      <w:r w:rsidRPr="002D4A9E">
        <w:rPr>
          <w:rFonts w:ascii="Calibri" w:hAnsi="Calibri" w:cs="Calibri"/>
          <w:color w:val="000000" w:themeColor="text1"/>
        </w:rPr>
        <w:t xml:space="preserve">O prêmio é dirigido a mulheres empreendedoras, com mais de 18 anos, que poderão concorrer em </w:t>
      </w:r>
      <w:r w:rsidR="00980C53" w:rsidRPr="002D4A9E">
        <w:rPr>
          <w:rFonts w:ascii="Calibri" w:hAnsi="Calibri" w:cs="Calibri"/>
          <w:color w:val="000000" w:themeColor="text1"/>
        </w:rPr>
        <w:t>3</w:t>
      </w:r>
      <w:r w:rsidR="008A5D8F" w:rsidRPr="002D4A9E">
        <w:rPr>
          <w:rFonts w:ascii="Calibri" w:hAnsi="Calibri" w:cs="Calibri"/>
          <w:color w:val="000000" w:themeColor="text1"/>
        </w:rPr>
        <w:t xml:space="preserve"> </w:t>
      </w:r>
      <w:r w:rsidRPr="002D4A9E">
        <w:rPr>
          <w:rFonts w:ascii="Calibri" w:hAnsi="Calibri" w:cs="Calibri"/>
          <w:color w:val="000000" w:themeColor="text1"/>
        </w:rPr>
        <w:t>(</w:t>
      </w:r>
      <w:r w:rsidR="00980C53" w:rsidRPr="002D4A9E">
        <w:rPr>
          <w:rFonts w:ascii="Calibri" w:hAnsi="Calibri" w:cs="Calibri"/>
          <w:color w:val="000000" w:themeColor="text1"/>
        </w:rPr>
        <w:t>três</w:t>
      </w:r>
      <w:r w:rsidRPr="002D4A9E">
        <w:rPr>
          <w:rFonts w:ascii="Calibri" w:hAnsi="Calibri" w:cs="Calibri"/>
          <w:color w:val="000000" w:themeColor="text1"/>
        </w:rPr>
        <w:t xml:space="preserve">) categorias: </w:t>
      </w:r>
    </w:p>
    <w:p w:rsidR="004505DD" w:rsidRPr="002D4A9E" w:rsidRDefault="004505DD" w:rsidP="002C0DBA">
      <w:pPr>
        <w:pStyle w:val="Default"/>
        <w:spacing w:before="120" w:after="120"/>
        <w:ind w:left="708"/>
        <w:jc w:val="both"/>
        <w:rPr>
          <w:rFonts w:ascii="Calibri" w:hAnsi="Calibri" w:cs="Calibri"/>
          <w:color w:val="000000" w:themeColor="text1"/>
        </w:rPr>
      </w:pPr>
      <w:r w:rsidRPr="002D4A9E">
        <w:rPr>
          <w:rFonts w:ascii="Calibri" w:hAnsi="Calibri" w:cs="Calibri"/>
          <w:color w:val="000000" w:themeColor="text1"/>
        </w:rPr>
        <w:t xml:space="preserve">I – </w:t>
      </w:r>
      <w:r w:rsidRPr="002D4A9E">
        <w:rPr>
          <w:rFonts w:ascii="Calibri" w:hAnsi="Calibri" w:cs="Calibri"/>
          <w:b/>
          <w:bCs/>
          <w:color w:val="000000" w:themeColor="text1"/>
        </w:rPr>
        <w:t>Pequenos Negócios</w:t>
      </w:r>
      <w:r w:rsidR="008A2693" w:rsidRPr="002D4A9E">
        <w:rPr>
          <w:rFonts w:ascii="Calibri" w:hAnsi="Calibri" w:cs="Calibri"/>
          <w:color w:val="000000" w:themeColor="text1"/>
        </w:rPr>
        <w:t>:</w:t>
      </w:r>
      <w:r w:rsidRPr="002D4A9E">
        <w:rPr>
          <w:rFonts w:ascii="Calibri" w:hAnsi="Calibri" w:cs="Calibri"/>
          <w:color w:val="000000" w:themeColor="text1"/>
        </w:rPr>
        <w:t xml:space="preserve"> proprietárias de micro e pequenas empresas</w:t>
      </w:r>
      <w:r w:rsidR="00742F8A" w:rsidRPr="002D4A9E">
        <w:rPr>
          <w:rFonts w:ascii="Calibri" w:hAnsi="Calibri" w:cs="Calibri"/>
          <w:color w:val="000000" w:themeColor="text1"/>
        </w:rPr>
        <w:t xml:space="preserve"> </w:t>
      </w:r>
      <w:r w:rsidRPr="002D4A9E">
        <w:rPr>
          <w:rFonts w:ascii="Calibri" w:hAnsi="Calibri" w:cs="Calibri"/>
          <w:color w:val="000000" w:themeColor="text1"/>
        </w:rPr>
        <w:t>que estejam estabelecidas formalmente há, no mínimo, um ano. (</w:t>
      </w:r>
      <w:proofErr w:type="gramStart"/>
      <w:r w:rsidRPr="002D4A9E">
        <w:rPr>
          <w:rFonts w:ascii="Calibri" w:hAnsi="Calibri" w:cs="Calibri"/>
          <w:color w:val="000000" w:themeColor="text1"/>
        </w:rPr>
        <w:t>data</w:t>
      </w:r>
      <w:proofErr w:type="gramEnd"/>
      <w:r w:rsidRPr="002D4A9E">
        <w:rPr>
          <w:rFonts w:ascii="Calibri" w:hAnsi="Calibri" w:cs="Calibri"/>
          <w:color w:val="000000" w:themeColor="text1"/>
        </w:rPr>
        <w:t xml:space="preserve"> de abertura anterior a 0</w:t>
      </w:r>
      <w:r w:rsidR="00D51CE3" w:rsidRPr="002D4A9E">
        <w:rPr>
          <w:rFonts w:ascii="Calibri" w:hAnsi="Calibri" w:cs="Calibri"/>
          <w:color w:val="000000" w:themeColor="text1"/>
        </w:rPr>
        <w:t>1</w:t>
      </w:r>
      <w:r w:rsidRPr="002D4A9E">
        <w:rPr>
          <w:rFonts w:ascii="Calibri" w:hAnsi="Calibri" w:cs="Calibri"/>
          <w:color w:val="000000" w:themeColor="text1"/>
        </w:rPr>
        <w:t>/0</w:t>
      </w:r>
      <w:r w:rsidR="00D51CE3" w:rsidRPr="002D4A9E">
        <w:rPr>
          <w:rFonts w:ascii="Calibri" w:hAnsi="Calibri" w:cs="Calibri"/>
          <w:color w:val="000000" w:themeColor="text1"/>
        </w:rPr>
        <w:t>3</w:t>
      </w:r>
      <w:r w:rsidRPr="002D4A9E">
        <w:rPr>
          <w:rFonts w:ascii="Calibri" w:hAnsi="Calibri" w:cs="Calibri"/>
          <w:color w:val="000000" w:themeColor="text1"/>
        </w:rPr>
        <w:t>/20</w:t>
      </w:r>
      <w:r w:rsidR="00AE4B9F" w:rsidRPr="002D4A9E">
        <w:rPr>
          <w:rFonts w:ascii="Calibri" w:hAnsi="Calibri" w:cs="Calibri"/>
          <w:color w:val="000000" w:themeColor="text1"/>
        </w:rPr>
        <w:t>1</w:t>
      </w:r>
      <w:r w:rsidR="00742F8A" w:rsidRPr="002D4A9E">
        <w:rPr>
          <w:rFonts w:ascii="Calibri" w:hAnsi="Calibri" w:cs="Calibri"/>
          <w:color w:val="000000" w:themeColor="text1"/>
        </w:rPr>
        <w:t>3</w:t>
      </w:r>
      <w:r w:rsidR="00B86B36" w:rsidRPr="002D4A9E">
        <w:rPr>
          <w:rFonts w:ascii="Calibri" w:hAnsi="Calibri" w:cs="Calibri"/>
          <w:color w:val="000000" w:themeColor="text1"/>
        </w:rPr>
        <w:t>, conforme consta no CNPJ</w:t>
      </w:r>
      <w:r w:rsidRPr="002D4A9E">
        <w:rPr>
          <w:rFonts w:ascii="Calibri" w:hAnsi="Calibri" w:cs="Calibri"/>
          <w:color w:val="000000" w:themeColor="text1"/>
        </w:rPr>
        <w:t xml:space="preserve">); </w:t>
      </w:r>
    </w:p>
    <w:p w:rsidR="004505DD" w:rsidRPr="002D4A9E" w:rsidRDefault="004505DD" w:rsidP="002C0DBA">
      <w:pPr>
        <w:pStyle w:val="Default"/>
        <w:spacing w:before="120" w:after="120"/>
        <w:ind w:left="708"/>
        <w:jc w:val="both"/>
        <w:rPr>
          <w:rFonts w:ascii="Calibri" w:hAnsi="Calibri" w:cs="Calibri"/>
          <w:color w:val="000000" w:themeColor="text1"/>
        </w:rPr>
      </w:pPr>
      <w:r w:rsidRPr="002D4A9E">
        <w:rPr>
          <w:rFonts w:ascii="Calibri" w:hAnsi="Calibri" w:cs="Calibri"/>
          <w:color w:val="000000" w:themeColor="text1"/>
        </w:rPr>
        <w:t xml:space="preserve">II – </w:t>
      </w:r>
      <w:r w:rsidR="002A6D52" w:rsidRPr="002D4A9E">
        <w:rPr>
          <w:rFonts w:ascii="Calibri" w:hAnsi="Calibri" w:cs="Calibri"/>
          <w:b/>
          <w:bCs/>
          <w:color w:val="000000" w:themeColor="text1"/>
        </w:rPr>
        <w:t>Produtora Rural</w:t>
      </w:r>
      <w:r w:rsidR="008A2693" w:rsidRPr="002D4A9E">
        <w:rPr>
          <w:rFonts w:ascii="Calibri" w:hAnsi="Calibri" w:cs="Calibri"/>
          <w:color w:val="000000" w:themeColor="text1"/>
        </w:rPr>
        <w:t>:</w:t>
      </w:r>
      <w:r w:rsidRPr="002D4A9E">
        <w:rPr>
          <w:rFonts w:ascii="Calibri" w:hAnsi="Calibri" w:cs="Calibri"/>
          <w:color w:val="000000" w:themeColor="text1"/>
        </w:rPr>
        <w:t xml:space="preserve"> </w:t>
      </w:r>
      <w:r w:rsidR="0008531E" w:rsidRPr="002D4A9E">
        <w:rPr>
          <w:rFonts w:ascii="Calibri" w:hAnsi="Calibri" w:cs="Calibri"/>
          <w:color w:val="000000" w:themeColor="text1"/>
        </w:rPr>
        <w:t xml:space="preserve">mulheres que </w:t>
      </w:r>
      <w:r w:rsidR="0008531E" w:rsidRPr="002D4A9E">
        <w:rPr>
          <w:rFonts w:ascii="Calibri" w:hAnsi="Calibri" w:cs="Calibri"/>
          <w:color w:val="000000" w:themeColor="text1"/>
          <w:shd w:val="clear" w:color="auto" w:fill="FFFFFF"/>
        </w:rPr>
        <w:t xml:space="preserve">explorem </w:t>
      </w:r>
      <w:r w:rsidR="00CD574C" w:rsidRPr="002D4A9E">
        <w:rPr>
          <w:rFonts w:ascii="Calibri" w:hAnsi="Calibri" w:cs="Calibri"/>
          <w:color w:val="000000" w:themeColor="text1"/>
          <w:shd w:val="clear" w:color="auto" w:fill="FFFFFF"/>
        </w:rPr>
        <w:t>atividades agrícolas</w:t>
      </w:r>
      <w:r w:rsidR="0008531E" w:rsidRPr="002D4A9E">
        <w:rPr>
          <w:rFonts w:ascii="Calibri" w:hAnsi="Calibri" w:cs="Calibri"/>
          <w:color w:val="000000" w:themeColor="text1"/>
          <w:shd w:val="clear" w:color="auto" w:fill="FFFFFF"/>
        </w:rPr>
        <w:t>, pecuárias</w:t>
      </w:r>
      <w:r w:rsidR="00CD574C" w:rsidRPr="002D4A9E">
        <w:rPr>
          <w:rFonts w:ascii="Calibri" w:hAnsi="Calibri" w:cs="Calibri"/>
          <w:color w:val="000000" w:themeColor="text1"/>
          <w:shd w:val="clear" w:color="auto" w:fill="FFFFFF"/>
        </w:rPr>
        <w:t xml:space="preserve"> e/ou </w:t>
      </w:r>
      <w:r w:rsidR="0008531E" w:rsidRPr="002D4A9E">
        <w:rPr>
          <w:rFonts w:ascii="Calibri" w:hAnsi="Calibri" w:cs="Calibri"/>
          <w:color w:val="000000" w:themeColor="text1"/>
          <w:shd w:val="clear" w:color="auto" w:fill="FFFFFF"/>
        </w:rPr>
        <w:t xml:space="preserve">pesqueiras </w:t>
      </w:r>
      <w:r w:rsidR="00CD574C" w:rsidRPr="002D4A9E">
        <w:rPr>
          <w:rFonts w:ascii="Calibri" w:hAnsi="Calibri" w:cs="Calibri"/>
          <w:color w:val="000000" w:themeColor="text1"/>
          <w:shd w:val="clear" w:color="auto" w:fill="FFFFFF"/>
        </w:rPr>
        <w:t>nas quais não sejam alteradas a composição e as características do produto in natura)</w:t>
      </w:r>
      <w:r w:rsidRPr="002D4A9E">
        <w:rPr>
          <w:rFonts w:ascii="Calibri" w:hAnsi="Calibri" w:cs="Calibri"/>
          <w:color w:val="000000" w:themeColor="text1"/>
          <w:shd w:val="clear" w:color="auto" w:fill="FFFFFF"/>
        </w:rPr>
        <w:t>,</w:t>
      </w:r>
      <w:r w:rsidRPr="002D4A9E">
        <w:rPr>
          <w:rFonts w:ascii="Calibri" w:hAnsi="Calibri" w:cs="Calibri"/>
          <w:color w:val="000000" w:themeColor="text1"/>
        </w:rPr>
        <w:t xml:space="preserve"> e que estejam estabelecidas formalmente há, no mínimo, um ano. (</w:t>
      </w:r>
      <w:proofErr w:type="gramStart"/>
      <w:r w:rsidRPr="002D4A9E">
        <w:rPr>
          <w:rFonts w:ascii="Calibri" w:hAnsi="Calibri" w:cs="Calibri"/>
          <w:color w:val="000000" w:themeColor="text1"/>
        </w:rPr>
        <w:t>data</w:t>
      </w:r>
      <w:proofErr w:type="gramEnd"/>
      <w:r w:rsidRPr="002D4A9E">
        <w:rPr>
          <w:rFonts w:ascii="Calibri" w:hAnsi="Calibri" w:cs="Calibri"/>
          <w:color w:val="000000" w:themeColor="text1"/>
        </w:rPr>
        <w:t xml:space="preserve"> de abertura anterior a </w:t>
      </w:r>
      <w:r w:rsidR="00AE4B9F" w:rsidRPr="002D4A9E">
        <w:rPr>
          <w:rFonts w:ascii="Calibri" w:hAnsi="Calibri" w:cs="Calibri"/>
          <w:color w:val="000000" w:themeColor="text1"/>
        </w:rPr>
        <w:t>0</w:t>
      </w:r>
      <w:r w:rsidR="00D51CE3" w:rsidRPr="002D4A9E">
        <w:rPr>
          <w:rFonts w:ascii="Calibri" w:hAnsi="Calibri" w:cs="Calibri"/>
          <w:color w:val="000000" w:themeColor="text1"/>
        </w:rPr>
        <w:t>1</w:t>
      </w:r>
      <w:r w:rsidR="00AE4B9F" w:rsidRPr="002D4A9E">
        <w:rPr>
          <w:rFonts w:ascii="Calibri" w:hAnsi="Calibri" w:cs="Calibri"/>
          <w:color w:val="000000" w:themeColor="text1"/>
        </w:rPr>
        <w:t>/0</w:t>
      </w:r>
      <w:r w:rsidR="00B86B36" w:rsidRPr="002D4A9E">
        <w:rPr>
          <w:rFonts w:ascii="Calibri" w:hAnsi="Calibri" w:cs="Calibri"/>
          <w:color w:val="000000" w:themeColor="text1"/>
        </w:rPr>
        <w:t>3</w:t>
      </w:r>
      <w:r w:rsidR="00AE4B9F" w:rsidRPr="002D4A9E">
        <w:rPr>
          <w:rFonts w:ascii="Calibri" w:hAnsi="Calibri" w:cs="Calibri"/>
          <w:color w:val="000000" w:themeColor="text1"/>
        </w:rPr>
        <w:t>/201</w:t>
      </w:r>
      <w:r w:rsidR="00742F8A" w:rsidRPr="002D4A9E">
        <w:rPr>
          <w:rFonts w:ascii="Calibri" w:hAnsi="Calibri" w:cs="Calibri"/>
          <w:color w:val="000000" w:themeColor="text1"/>
        </w:rPr>
        <w:t>3</w:t>
      </w:r>
      <w:r w:rsidR="00B36757" w:rsidRPr="002D4A9E">
        <w:rPr>
          <w:rFonts w:ascii="Calibri" w:hAnsi="Calibri" w:cs="Calibri"/>
          <w:color w:val="000000" w:themeColor="text1"/>
        </w:rPr>
        <w:t>,</w:t>
      </w:r>
      <w:r w:rsidR="00FE53B7" w:rsidRPr="002D4A9E">
        <w:rPr>
          <w:rFonts w:ascii="Calibri" w:hAnsi="Calibri" w:cs="Calibri"/>
          <w:color w:val="000000" w:themeColor="text1"/>
        </w:rPr>
        <w:t xml:space="preserve"> conforme documento de registro legal pertinente, descrito no artigo 7, parágrafo 2º</w:t>
      </w:r>
      <w:r w:rsidRPr="002D4A9E">
        <w:rPr>
          <w:rFonts w:ascii="Calibri" w:hAnsi="Calibri" w:cs="Calibri"/>
          <w:color w:val="000000" w:themeColor="text1"/>
        </w:rPr>
        <w:t xml:space="preserve">); </w:t>
      </w:r>
    </w:p>
    <w:p w:rsidR="00D51CE3" w:rsidRPr="002D4A9E" w:rsidRDefault="00D51CE3" w:rsidP="00B86B36">
      <w:pPr>
        <w:pStyle w:val="NormalWeb"/>
        <w:ind w:left="708"/>
        <w:rPr>
          <w:rFonts w:ascii="Calibri" w:eastAsia="Calibri" w:hAnsi="Calibri" w:cs="Calibri"/>
          <w:color w:val="000000" w:themeColor="text1"/>
          <w:sz w:val="24"/>
          <w:szCs w:val="24"/>
          <w:lang w:eastAsia="en-US"/>
        </w:rPr>
      </w:pPr>
      <w:r w:rsidRPr="002D4A9E">
        <w:rPr>
          <w:rFonts w:ascii="Calibri" w:eastAsia="Calibri" w:hAnsi="Calibri" w:cs="Calibri"/>
          <w:color w:val="000000" w:themeColor="text1"/>
          <w:sz w:val="24"/>
          <w:szCs w:val="24"/>
          <w:lang w:eastAsia="en-US"/>
        </w:rPr>
        <w:t xml:space="preserve">III – </w:t>
      </w:r>
      <w:r w:rsidR="00B86B36" w:rsidRPr="002D4A9E">
        <w:rPr>
          <w:rFonts w:ascii="Calibri" w:eastAsia="Calibri" w:hAnsi="Calibri" w:cs="Calibri"/>
          <w:b/>
          <w:color w:val="000000" w:themeColor="text1"/>
          <w:sz w:val="24"/>
          <w:szCs w:val="24"/>
          <w:lang w:eastAsia="en-US"/>
        </w:rPr>
        <w:t>Micro</w:t>
      </w:r>
      <w:r w:rsidR="00B86B36" w:rsidRPr="002D4A9E">
        <w:rPr>
          <w:rFonts w:ascii="Calibri" w:eastAsia="Calibri" w:hAnsi="Calibri" w:cs="Calibri"/>
          <w:color w:val="000000" w:themeColor="text1"/>
          <w:sz w:val="24"/>
          <w:szCs w:val="24"/>
          <w:lang w:eastAsia="en-US"/>
        </w:rPr>
        <w:t xml:space="preserve"> </w:t>
      </w:r>
      <w:r w:rsidRPr="002D4A9E">
        <w:rPr>
          <w:rFonts w:ascii="Calibri" w:eastAsia="Calibri" w:hAnsi="Calibri" w:cs="Calibri"/>
          <w:b/>
          <w:color w:val="000000" w:themeColor="text1"/>
          <w:sz w:val="24"/>
          <w:szCs w:val="24"/>
          <w:lang w:eastAsia="en-US"/>
        </w:rPr>
        <w:t>Empre</w:t>
      </w:r>
      <w:r w:rsidR="001D4CC2" w:rsidRPr="002D4A9E">
        <w:rPr>
          <w:rFonts w:ascii="Calibri" w:eastAsia="Calibri" w:hAnsi="Calibri" w:cs="Calibri"/>
          <w:b/>
          <w:color w:val="000000" w:themeColor="text1"/>
          <w:sz w:val="24"/>
          <w:szCs w:val="24"/>
          <w:lang w:eastAsia="en-US"/>
        </w:rPr>
        <w:t>endedora</w:t>
      </w:r>
      <w:r w:rsidRPr="002D4A9E">
        <w:rPr>
          <w:rFonts w:ascii="Calibri" w:eastAsia="Calibri" w:hAnsi="Calibri" w:cs="Calibri"/>
          <w:b/>
          <w:color w:val="000000" w:themeColor="text1"/>
          <w:sz w:val="24"/>
          <w:szCs w:val="24"/>
          <w:lang w:eastAsia="en-US"/>
        </w:rPr>
        <w:t xml:space="preserve"> Individual</w:t>
      </w:r>
      <w:r w:rsidR="008A2693" w:rsidRPr="002D4A9E">
        <w:rPr>
          <w:rFonts w:ascii="Calibri" w:eastAsia="Calibri" w:hAnsi="Calibri" w:cs="Calibri"/>
          <w:b/>
          <w:color w:val="000000" w:themeColor="text1"/>
          <w:sz w:val="24"/>
          <w:szCs w:val="24"/>
          <w:lang w:eastAsia="en-US"/>
        </w:rPr>
        <w:t>:</w:t>
      </w:r>
      <w:r w:rsidR="00E7577D" w:rsidRPr="002D4A9E">
        <w:rPr>
          <w:rFonts w:ascii="Calibri" w:eastAsia="Calibri" w:hAnsi="Calibri" w:cs="Calibri"/>
          <w:color w:val="000000" w:themeColor="text1"/>
          <w:sz w:val="24"/>
          <w:szCs w:val="24"/>
          <w:lang w:eastAsia="en-US"/>
        </w:rPr>
        <w:t xml:space="preserve"> </w:t>
      </w:r>
      <w:r w:rsidR="008A2693" w:rsidRPr="002D4A9E">
        <w:rPr>
          <w:rFonts w:ascii="Calibri" w:eastAsia="Calibri" w:hAnsi="Calibri" w:cs="Calibri"/>
          <w:color w:val="000000" w:themeColor="text1"/>
          <w:sz w:val="24"/>
          <w:szCs w:val="24"/>
          <w:lang w:eastAsia="en-US"/>
        </w:rPr>
        <w:t xml:space="preserve">mulheres </w:t>
      </w:r>
      <w:r w:rsidR="003F4B1E" w:rsidRPr="002D4A9E">
        <w:rPr>
          <w:rFonts w:ascii="Calibri" w:eastAsia="Calibri" w:hAnsi="Calibri" w:cs="Calibri"/>
          <w:color w:val="000000" w:themeColor="text1"/>
          <w:sz w:val="24"/>
          <w:szCs w:val="24"/>
          <w:lang w:eastAsia="en-US"/>
        </w:rPr>
        <w:t>que trabalh</w:t>
      </w:r>
      <w:r w:rsidR="00843CA7" w:rsidRPr="002D4A9E">
        <w:rPr>
          <w:rFonts w:ascii="Calibri" w:eastAsia="Calibri" w:hAnsi="Calibri" w:cs="Calibri"/>
          <w:color w:val="000000" w:themeColor="text1"/>
          <w:sz w:val="24"/>
          <w:szCs w:val="24"/>
          <w:lang w:eastAsia="en-US"/>
        </w:rPr>
        <w:t>e</w:t>
      </w:r>
      <w:r w:rsidR="008A2693" w:rsidRPr="002D4A9E">
        <w:rPr>
          <w:rFonts w:ascii="Calibri" w:eastAsia="Calibri" w:hAnsi="Calibri" w:cs="Calibri"/>
          <w:color w:val="000000" w:themeColor="text1"/>
          <w:sz w:val="24"/>
          <w:szCs w:val="24"/>
          <w:lang w:eastAsia="en-US"/>
        </w:rPr>
        <w:t>m</w:t>
      </w:r>
      <w:r w:rsidR="003F4B1E" w:rsidRPr="002D4A9E">
        <w:rPr>
          <w:rFonts w:ascii="Calibri" w:eastAsia="Calibri" w:hAnsi="Calibri" w:cs="Calibri"/>
          <w:color w:val="000000" w:themeColor="text1"/>
          <w:sz w:val="24"/>
          <w:szCs w:val="24"/>
          <w:lang w:eastAsia="en-US"/>
        </w:rPr>
        <w:t xml:space="preserve"> por conta própria</w:t>
      </w:r>
      <w:r w:rsidR="008A2693" w:rsidRPr="002D4A9E">
        <w:rPr>
          <w:rFonts w:ascii="Calibri" w:eastAsia="Calibri" w:hAnsi="Calibri" w:cs="Calibri"/>
          <w:color w:val="000000" w:themeColor="text1"/>
          <w:sz w:val="24"/>
          <w:szCs w:val="24"/>
          <w:lang w:eastAsia="en-US"/>
        </w:rPr>
        <w:t xml:space="preserve">, tenham seu empreendimento legalizado, </w:t>
      </w:r>
      <w:r w:rsidR="00E7577D" w:rsidRPr="002D4A9E">
        <w:rPr>
          <w:rFonts w:ascii="Calibri" w:eastAsia="Calibri" w:hAnsi="Calibri" w:cs="Calibri"/>
          <w:color w:val="000000" w:themeColor="text1"/>
          <w:sz w:val="24"/>
          <w:szCs w:val="24"/>
          <w:lang w:eastAsia="en-US"/>
        </w:rPr>
        <w:t xml:space="preserve">com faturamento </w:t>
      </w:r>
      <w:r w:rsidR="003F4B1E" w:rsidRPr="002D4A9E">
        <w:rPr>
          <w:rFonts w:ascii="Calibri" w:eastAsia="Calibri" w:hAnsi="Calibri" w:cs="Calibri"/>
          <w:color w:val="000000" w:themeColor="text1"/>
          <w:sz w:val="24"/>
          <w:szCs w:val="24"/>
          <w:lang w:eastAsia="en-US"/>
        </w:rPr>
        <w:t>máximo</w:t>
      </w:r>
      <w:r w:rsidR="00E7577D" w:rsidRPr="002D4A9E">
        <w:rPr>
          <w:rFonts w:ascii="Calibri" w:eastAsia="Calibri" w:hAnsi="Calibri" w:cs="Calibri"/>
          <w:color w:val="000000" w:themeColor="text1"/>
          <w:sz w:val="24"/>
          <w:szCs w:val="24"/>
          <w:lang w:eastAsia="en-US"/>
        </w:rPr>
        <w:t xml:space="preserve"> anual de</w:t>
      </w:r>
      <w:r w:rsidR="003F4B1E" w:rsidRPr="002D4A9E">
        <w:rPr>
          <w:rFonts w:ascii="Calibri" w:eastAsia="Calibri" w:hAnsi="Calibri" w:cs="Calibri"/>
          <w:color w:val="000000" w:themeColor="text1"/>
          <w:sz w:val="24"/>
          <w:szCs w:val="24"/>
          <w:lang w:eastAsia="en-US"/>
        </w:rPr>
        <w:t xml:space="preserve"> até R$ 60.000,00 por ano, </w:t>
      </w:r>
      <w:r w:rsidR="00844049" w:rsidRPr="002D4A9E">
        <w:rPr>
          <w:rFonts w:ascii="Calibri" w:eastAsia="Calibri" w:hAnsi="Calibri" w:cs="Calibri"/>
          <w:color w:val="000000" w:themeColor="text1"/>
          <w:sz w:val="24"/>
          <w:szCs w:val="24"/>
          <w:lang w:eastAsia="en-US"/>
        </w:rPr>
        <w:t xml:space="preserve">e </w:t>
      </w:r>
      <w:r w:rsidR="003F4B1E" w:rsidRPr="002D4A9E">
        <w:rPr>
          <w:rFonts w:ascii="Calibri" w:eastAsia="Calibri" w:hAnsi="Calibri" w:cs="Calibri"/>
          <w:color w:val="000000" w:themeColor="text1"/>
          <w:sz w:val="24"/>
          <w:szCs w:val="24"/>
          <w:lang w:eastAsia="en-US"/>
        </w:rPr>
        <w:t>não te</w:t>
      </w:r>
      <w:r w:rsidR="008A2693" w:rsidRPr="002D4A9E">
        <w:rPr>
          <w:rFonts w:ascii="Calibri" w:eastAsia="Calibri" w:hAnsi="Calibri" w:cs="Calibri"/>
          <w:color w:val="000000" w:themeColor="text1"/>
          <w:sz w:val="24"/>
          <w:szCs w:val="24"/>
          <w:lang w:eastAsia="en-US"/>
        </w:rPr>
        <w:t>nham</w:t>
      </w:r>
      <w:r w:rsidR="00980C53" w:rsidRPr="002D4A9E">
        <w:rPr>
          <w:rFonts w:ascii="Calibri" w:eastAsia="Calibri" w:hAnsi="Calibri" w:cs="Calibri"/>
          <w:color w:val="000000" w:themeColor="text1"/>
          <w:sz w:val="24"/>
          <w:szCs w:val="24"/>
          <w:lang w:eastAsia="en-US"/>
        </w:rPr>
        <w:t xml:space="preserve"> </w:t>
      </w:r>
      <w:r w:rsidR="003F4B1E" w:rsidRPr="002D4A9E">
        <w:rPr>
          <w:rFonts w:ascii="Calibri" w:eastAsia="Calibri" w:hAnsi="Calibri" w:cs="Calibri"/>
          <w:color w:val="000000" w:themeColor="text1"/>
          <w:sz w:val="24"/>
          <w:szCs w:val="24"/>
          <w:lang w:eastAsia="en-US"/>
        </w:rPr>
        <w:t>participação em outra empresa como sóci</w:t>
      </w:r>
      <w:r w:rsidR="008A2693" w:rsidRPr="002D4A9E">
        <w:rPr>
          <w:rFonts w:ascii="Calibri" w:eastAsia="Calibri" w:hAnsi="Calibri" w:cs="Calibri"/>
          <w:color w:val="000000" w:themeColor="text1"/>
          <w:sz w:val="24"/>
          <w:szCs w:val="24"/>
          <w:lang w:eastAsia="en-US"/>
        </w:rPr>
        <w:t>as</w:t>
      </w:r>
      <w:r w:rsidR="003F4B1E" w:rsidRPr="002D4A9E">
        <w:rPr>
          <w:rFonts w:ascii="Calibri" w:eastAsia="Calibri" w:hAnsi="Calibri" w:cs="Calibri"/>
          <w:color w:val="000000" w:themeColor="text1"/>
          <w:sz w:val="24"/>
          <w:szCs w:val="24"/>
          <w:lang w:eastAsia="en-US"/>
        </w:rPr>
        <w:t xml:space="preserve"> ou titular</w:t>
      </w:r>
      <w:r w:rsidR="008A2693" w:rsidRPr="002D4A9E">
        <w:rPr>
          <w:rFonts w:ascii="Calibri" w:eastAsia="Calibri" w:hAnsi="Calibri" w:cs="Calibri"/>
          <w:color w:val="000000" w:themeColor="text1"/>
          <w:sz w:val="24"/>
          <w:szCs w:val="24"/>
          <w:lang w:eastAsia="en-US"/>
        </w:rPr>
        <w:t>es</w:t>
      </w:r>
      <w:r w:rsidR="00844049" w:rsidRPr="002D4A9E">
        <w:rPr>
          <w:rFonts w:ascii="Calibri" w:eastAsia="Calibri" w:hAnsi="Calibri" w:cs="Calibri"/>
          <w:color w:val="000000" w:themeColor="text1"/>
          <w:sz w:val="24"/>
          <w:szCs w:val="24"/>
          <w:lang w:eastAsia="en-US"/>
        </w:rPr>
        <w:t>,</w:t>
      </w:r>
      <w:r w:rsidR="003F4B1E" w:rsidRPr="002D4A9E">
        <w:rPr>
          <w:rFonts w:ascii="Calibri" w:eastAsia="Calibri" w:hAnsi="Calibri" w:cs="Calibri"/>
          <w:color w:val="000000" w:themeColor="text1"/>
          <w:sz w:val="24"/>
          <w:szCs w:val="24"/>
          <w:lang w:eastAsia="en-US"/>
        </w:rPr>
        <w:t xml:space="preserve"> e te</w:t>
      </w:r>
      <w:r w:rsidR="008A2693" w:rsidRPr="002D4A9E">
        <w:rPr>
          <w:rFonts w:ascii="Calibri" w:eastAsia="Calibri" w:hAnsi="Calibri" w:cs="Calibri"/>
          <w:color w:val="000000" w:themeColor="text1"/>
          <w:sz w:val="24"/>
          <w:szCs w:val="24"/>
          <w:lang w:eastAsia="en-US"/>
        </w:rPr>
        <w:t>nham</w:t>
      </w:r>
      <w:r w:rsidR="003F4B1E" w:rsidRPr="002D4A9E">
        <w:rPr>
          <w:rFonts w:ascii="Calibri" w:eastAsia="Calibri" w:hAnsi="Calibri" w:cs="Calibri"/>
          <w:color w:val="000000" w:themeColor="text1"/>
          <w:sz w:val="24"/>
          <w:szCs w:val="24"/>
          <w:lang w:eastAsia="en-US"/>
        </w:rPr>
        <w:t xml:space="preserve"> </w:t>
      </w:r>
      <w:r w:rsidR="008A2693" w:rsidRPr="002D4A9E">
        <w:rPr>
          <w:rFonts w:ascii="Calibri" w:eastAsia="Calibri" w:hAnsi="Calibri" w:cs="Calibri"/>
          <w:color w:val="000000" w:themeColor="text1"/>
          <w:sz w:val="24"/>
          <w:szCs w:val="24"/>
          <w:lang w:eastAsia="en-US"/>
        </w:rPr>
        <w:t xml:space="preserve">até </w:t>
      </w:r>
      <w:r w:rsidR="003F4B1E" w:rsidRPr="002D4A9E">
        <w:rPr>
          <w:rFonts w:ascii="Calibri" w:eastAsia="Calibri" w:hAnsi="Calibri" w:cs="Calibri"/>
          <w:color w:val="000000" w:themeColor="text1"/>
          <w:sz w:val="24"/>
          <w:szCs w:val="24"/>
          <w:lang w:eastAsia="en-US"/>
        </w:rPr>
        <w:t>um</w:t>
      </w:r>
      <w:r w:rsidR="008A2693" w:rsidRPr="002D4A9E">
        <w:rPr>
          <w:rFonts w:ascii="Calibri" w:eastAsia="Calibri" w:hAnsi="Calibri" w:cs="Calibri"/>
          <w:color w:val="000000" w:themeColor="text1"/>
          <w:sz w:val="24"/>
          <w:szCs w:val="24"/>
          <w:lang w:eastAsia="en-US"/>
        </w:rPr>
        <w:t>(a)</w:t>
      </w:r>
      <w:r w:rsidR="003F4B1E" w:rsidRPr="002D4A9E">
        <w:rPr>
          <w:rFonts w:ascii="Calibri" w:eastAsia="Calibri" w:hAnsi="Calibri" w:cs="Calibri"/>
          <w:color w:val="000000" w:themeColor="text1"/>
          <w:sz w:val="24"/>
          <w:szCs w:val="24"/>
          <w:lang w:eastAsia="en-US"/>
        </w:rPr>
        <w:t xml:space="preserve"> empregado</w:t>
      </w:r>
      <w:r w:rsidR="008A2693" w:rsidRPr="002D4A9E">
        <w:rPr>
          <w:rFonts w:ascii="Calibri" w:eastAsia="Calibri" w:hAnsi="Calibri" w:cs="Calibri"/>
          <w:color w:val="000000" w:themeColor="text1"/>
          <w:sz w:val="24"/>
          <w:szCs w:val="24"/>
          <w:lang w:eastAsia="en-US"/>
        </w:rPr>
        <w:t>(a)</w:t>
      </w:r>
      <w:r w:rsidR="003F4B1E" w:rsidRPr="002D4A9E">
        <w:rPr>
          <w:rFonts w:ascii="Calibri" w:eastAsia="Calibri" w:hAnsi="Calibri" w:cs="Calibri"/>
          <w:color w:val="000000" w:themeColor="text1"/>
          <w:sz w:val="24"/>
          <w:szCs w:val="24"/>
          <w:lang w:eastAsia="en-US"/>
        </w:rPr>
        <w:t xml:space="preserve"> contratado</w:t>
      </w:r>
      <w:r w:rsidR="008A2693" w:rsidRPr="002D4A9E">
        <w:rPr>
          <w:rFonts w:ascii="Calibri" w:eastAsia="Calibri" w:hAnsi="Calibri" w:cs="Calibri"/>
          <w:color w:val="000000" w:themeColor="text1"/>
          <w:sz w:val="24"/>
          <w:szCs w:val="24"/>
          <w:lang w:eastAsia="en-US"/>
        </w:rPr>
        <w:t>(a)</w:t>
      </w:r>
      <w:r w:rsidR="003F4B1E" w:rsidRPr="002D4A9E">
        <w:rPr>
          <w:rFonts w:ascii="Calibri" w:eastAsia="Calibri" w:hAnsi="Calibri" w:cs="Calibri"/>
          <w:color w:val="000000" w:themeColor="text1"/>
          <w:sz w:val="24"/>
          <w:szCs w:val="24"/>
          <w:lang w:eastAsia="en-US"/>
        </w:rPr>
        <w:t xml:space="preserve"> que receb</w:t>
      </w:r>
      <w:r w:rsidR="00843CA7" w:rsidRPr="002D4A9E">
        <w:rPr>
          <w:rFonts w:ascii="Calibri" w:eastAsia="Calibri" w:hAnsi="Calibri" w:cs="Calibri"/>
          <w:color w:val="000000" w:themeColor="text1"/>
          <w:sz w:val="24"/>
          <w:szCs w:val="24"/>
          <w:lang w:eastAsia="en-US"/>
        </w:rPr>
        <w:t>a</w:t>
      </w:r>
      <w:r w:rsidR="003F4B1E" w:rsidRPr="002D4A9E">
        <w:rPr>
          <w:rFonts w:ascii="Calibri" w:eastAsia="Calibri" w:hAnsi="Calibri" w:cs="Calibri"/>
          <w:color w:val="000000" w:themeColor="text1"/>
          <w:sz w:val="24"/>
          <w:szCs w:val="24"/>
          <w:lang w:eastAsia="en-US"/>
        </w:rPr>
        <w:t xml:space="preserve"> o salário mínimo</w:t>
      </w:r>
      <w:r w:rsidR="008A2693" w:rsidRPr="002D4A9E">
        <w:rPr>
          <w:rFonts w:ascii="Calibri" w:eastAsia="Calibri" w:hAnsi="Calibri" w:cs="Calibri"/>
          <w:color w:val="000000" w:themeColor="text1"/>
          <w:sz w:val="24"/>
          <w:szCs w:val="24"/>
          <w:lang w:eastAsia="en-US"/>
        </w:rPr>
        <w:t>,</w:t>
      </w:r>
      <w:r w:rsidR="003F4B1E" w:rsidRPr="002D4A9E">
        <w:rPr>
          <w:rFonts w:ascii="Calibri" w:eastAsia="Calibri" w:hAnsi="Calibri" w:cs="Calibri"/>
          <w:color w:val="000000" w:themeColor="text1"/>
          <w:sz w:val="24"/>
          <w:szCs w:val="24"/>
          <w:lang w:eastAsia="en-US"/>
        </w:rPr>
        <w:t xml:space="preserve"> ou o piso da categoria.</w:t>
      </w:r>
      <w:r w:rsidRPr="002D4A9E">
        <w:rPr>
          <w:rFonts w:ascii="Calibri" w:eastAsia="Calibri" w:hAnsi="Calibri" w:cs="Calibri"/>
          <w:color w:val="000000" w:themeColor="text1"/>
          <w:sz w:val="24"/>
          <w:szCs w:val="24"/>
          <w:lang w:eastAsia="en-US"/>
        </w:rPr>
        <w:t xml:space="preserve"> </w:t>
      </w:r>
      <w:r w:rsidR="00C377FA" w:rsidRPr="002D4A9E">
        <w:rPr>
          <w:rFonts w:ascii="Calibri" w:eastAsia="Calibri" w:hAnsi="Calibri" w:cs="Calibri"/>
          <w:color w:val="000000" w:themeColor="text1"/>
          <w:sz w:val="24"/>
          <w:szCs w:val="24"/>
          <w:lang w:eastAsia="en-US"/>
        </w:rPr>
        <w:t>(</w:t>
      </w:r>
      <w:proofErr w:type="gramStart"/>
      <w:r w:rsidR="00C377FA" w:rsidRPr="002D4A9E">
        <w:rPr>
          <w:rFonts w:ascii="Calibri" w:eastAsia="Calibri" w:hAnsi="Calibri" w:cs="Calibri"/>
          <w:color w:val="000000" w:themeColor="text1"/>
          <w:sz w:val="24"/>
          <w:szCs w:val="24"/>
          <w:lang w:eastAsia="en-US"/>
        </w:rPr>
        <w:t>data</w:t>
      </w:r>
      <w:proofErr w:type="gramEnd"/>
      <w:r w:rsidR="00C377FA" w:rsidRPr="002D4A9E">
        <w:rPr>
          <w:rFonts w:ascii="Calibri" w:eastAsia="Calibri" w:hAnsi="Calibri" w:cs="Calibri"/>
          <w:color w:val="000000" w:themeColor="text1"/>
          <w:sz w:val="24"/>
          <w:szCs w:val="24"/>
          <w:lang w:eastAsia="en-US"/>
        </w:rPr>
        <w:t xml:space="preserve"> de abertura anterior a 01/0</w:t>
      </w:r>
      <w:r w:rsidR="00B86B36" w:rsidRPr="002D4A9E">
        <w:rPr>
          <w:rFonts w:ascii="Calibri" w:eastAsia="Calibri" w:hAnsi="Calibri" w:cs="Calibri"/>
          <w:color w:val="000000" w:themeColor="text1"/>
          <w:sz w:val="24"/>
          <w:szCs w:val="24"/>
          <w:lang w:eastAsia="en-US"/>
        </w:rPr>
        <w:t>3</w:t>
      </w:r>
      <w:r w:rsidR="00C377FA" w:rsidRPr="002D4A9E">
        <w:rPr>
          <w:rFonts w:ascii="Calibri" w:eastAsia="Calibri" w:hAnsi="Calibri" w:cs="Calibri"/>
          <w:color w:val="000000" w:themeColor="text1"/>
          <w:sz w:val="24"/>
          <w:szCs w:val="24"/>
          <w:lang w:eastAsia="en-US"/>
        </w:rPr>
        <w:t>/201</w:t>
      </w:r>
      <w:r w:rsidR="00742F8A" w:rsidRPr="002D4A9E">
        <w:rPr>
          <w:rFonts w:ascii="Calibri" w:eastAsia="Calibri" w:hAnsi="Calibri" w:cs="Calibri"/>
          <w:color w:val="000000" w:themeColor="text1"/>
          <w:sz w:val="24"/>
          <w:szCs w:val="24"/>
          <w:lang w:eastAsia="en-US"/>
        </w:rPr>
        <w:t>3</w:t>
      </w:r>
      <w:r w:rsidR="00B86B36" w:rsidRPr="002D4A9E">
        <w:rPr>
          <w:rFonts w:ascii="Calibri" w:eastAsia="Calibri" w:hAnsi="Calibri" w:cs="Calibri"/>
          <w:color w:val="000000" w:themeColor="text1"/>
          <w:sz w:val="24"/>
          <w:szCs w:val="24"/>
          <w:lang w:eastAsia="en-US"/>
        </w:rPr>
        <w:t>, conforme consta no CNPJ</w:t>
      </w:r>
      <w:r w:rsidR="00C377FA" w:rsidRPr="002D4A9E">
        <w:rPr>
          <w:rFonts w:ascii="Calibri" w:eastAsia="Calibri" w:hAnsi="Calibri" w:cs="Calibri"/>
          <w:color w:val="000000" w:themeColor="text1"/>
          <w:sz w:val="24"/>
          <w:szCs w:val="24"/>
          <w:lang w:eastAsia="en-US"/>
        </w:rPr>
        <w:t>);</w:t>
      </w:r>
      <w:r w:rsidR="00C377FA" w:rsidRPr="002D4A9E">
        <w:rPr>
          <w:rFonts w:ascii="Calibri" w:hAnsi="Calibri" w:cs="Calibri"/>
          <w:color w:val="000000" w:themeColor="text1"/>
        </w:rPr>
        <w:t xml:space="preserve"> </w:t>
      </w:r>
    </w:p>
    <w:p w:rsidR="004505DD" w:rsidRPr="002D4A9E" w:rsidRDefault="004505DD" w:rsidP="002C0DBA">
      <w:pPr>
        <w:pStyle w:val="Default"/>
        <w:spacing w:before="120" w:after="120"/>
        <w:jc w:val="both"/>
        <w:rPr>
          <w:rFonts w:ascii="Calibri" w:hAnsi="Calibri" w:cs="Calibri"/>
          <w:color w:val="000000" w:themeColor="text1"/>
        </w:rPr>
      </w:pPr>
      <w:r w:rsidRPr="002D4A9E">
        <w:rPr>
          <w:rFonts w:ascii="Calibri" w:hAnsi="Calibri" w:cs="Calibri"/>
          <w:b/>
          <w:bCs/>
          <w:color w:val="000000" w:themeColor="text1"/>
        </w:rPr>
        <w:t xml:space="preserve">§ 1º - </w:t>
      </w:r>
      <w:r w:rsidRPr="002D4A9E">
        <w:rPr>
          <w:rFonts w:ascii="Calibri" w:hAnsi="Calibri" w:cs="Calibri"/>
          <w:color w:val="000000" w:themeColor="text1"/>
        </w:rPr>
        <w:t xml:space="preserve">o faturamento anual não poderá ultrapassar R$ </w:t>
      </w:r>
      <w:r w:rsidR="009307D2" w:rsidRPr="002D4A9E">
        <w:rPr>
          <w:rFonts w:ascii="Calibri" w:hAnsi="Calibri" w:cs="Calibri"/>
          <w:color w:val="000000" w:themeColor="text1"/>
        </w:rPr>
        <w:t>3.600</w:t>
      </w:r>
      <w:r w:rsidRPr="002D4A9E">
        <w:rPr>
          <w:rFonts w:ascii="Calibri" w:hAnsi="Calibri" w:cs="Calibri"/>
          <w:color w:val="000000" w:themeColor="text1"/>
        </w:rPr>
        <w:t>.000,00 (</w:t>
      </w:r>
      <w:r w:rsidR="009307D2" w:rsidRPr="002D4A9E">
        <w:rPr>
          <w:rFonts w:ascii="Calibri" w:hAnsi="Calibri" w:cs="Calibri"/>
          <w:color w:val="000000" w:themeColor="text1"/>
        </w:rPr>
        <w:t xml:space="preserve">três </w:t>
      </w:r>
      <w:r w:rsidRPr="002D4A9E">
        <w:rPr>
          <w:rFonts w:ascii="Calibri" w:hAnsi="Calibri" w:cs="Calibri"/>
          <w:color w:val="000000" w:themeColor="text1"/>
        </w:rPr>
        <w:t xml:space="preserve">milhões e </w:t>
      </w:r>
      <w:r w:rsidR="009307D2" w:rsidRPr="002D4A9E">
        <w:rPr>
          <w:rFonts w:ascii="Calibri" w:hAnsi="Calibri" w:cs="Calibri"/>
          <w:color w:val="000000" w:themeColor="text1"/>
        </w:rPr>
        <w:t xml:space="preserve">seiscentos </w:t>
      </w:r>
      <w:r w:rsidRPr="002D4A9E">
        <w:rPr>
          <w:rFonts w:ascii="Calibri" w:hAnsi="Calibri" w:cs="Calibri"/>
          <w:color w:val="000000" w:themeColor="text1"/>
        </w:rPr>
        <w:t xml:space="preserve">mil reais) segundo o Estatuto Nacional das Microempresas e das Empresas de Pequeno Porte; </w:t>
      </w:r>
    </w:p>
    <w:p w:rsidR="004505DD" w:rsidRPr="002D4A9E" w:rsidRDefault="004505DD" w:rsidP="002C0DBA">
      <w:pPr>
        <w:pStyle w:val="Default"/>
        <w:spacing w:before="120" w:after="120"/>
        <w:jc w:val="both"/>
        <w:rPr>
          <w:rFonts w:ascii="Calibri" w:hAnsi="Calibri" w:cs="Calibri"/>
          <w:color w:val="000000" w:themeColor="text1"/>
        </w:rPr>
      </w:pPr>
      <w:r w:rsidRPr="002D4A9E">
        <w:rPr>
          <w:rFonts w:ascii="Calibri" w:hAnsi="Calibri" w:cs="Calibri"/>
          <w:b/>
          <w:bCs/>
          <w:color w:val="000000" w:themeColor="text1"/>
        </w:rPr>
        <w:t xml:space="preserve">§ 2º - </w:t>
      </w:r>
      <w:r w:rsidRPr="002D4A9E">
        <w:rPr>
          <w:rFonts w:ascii="Calibri" w:hAnsi="Calibri" w:cs="Calibri"/>
          <w:color w:val="000000" w:themeColor="text1"/>
        </w:rPr>
        <w:t>não será permitida a participação de</w:t>
      </w:r>
      <w:r w:rsidR="00B97F75" w:rsidRPr="002D4A9E">
        <w:rPr>
          <w:rFonts w:ascii="Calibri" w:hAnsi="Calibri" w:cs="Calibri"/>
          <w:color w:val="000000" w:themeColor="text1"/>
        </w:rPr>
        <w:t xml:space="preserve"> </w:t>
      </w:r>
      <w:r w:rsidRPr="002D4A9E">
        <w:rPr>
          <w:rFonts w:ascii="Calibri" w:hAnsi="Calibri" w:cs="Calibri"/>
          <w:color w:val="000000" w:themeColor="text1"/>
        </w:rPr>
        <w:t xml:space="preserve">ONGs, </w:t>
      </w:r>
      <w:proofErr w:type="spellStart"/>
      <w:r w:rsidR="00996223" w:rsidRPr="002D4A9E">
        <w:rPr>
          <w:rFonts w:ascii="Calibri" w:hAnsi="Calibri" w:cs="Calibri"/>
          <w:color w:val="000000" w:themeColor="text1"/>
        </w:rPr>
        <w:t>OSCIPs</w:t>
      </w:r>
      <w:proofErr w:type="spellEnd"/>
      <w:r w:rsidR="00996223" w:rsidRPr="002D4A9E">
        <w:rPr>
          <w:rFonts w:ascii="Calibri" w:hAnsi="Calibri" w:cs="Calibri"/>
          <w:color w:val="000000" w:themeColor="text1"/>
        </w:rPr>
        <w:t>,</w:t>
      </w:r>
      <w:r w:rsidR="00AE4B9F" w:rsidRPr="002D4A9E">
        <w:rPr>
          <w:rFonts w:ascii="Calibri" w:hAnsi="Calibri" w:cs="Calibri"/>
          <w:color w:val="000000" w:themeColor="text1"/>
        </w:rPr>
        <w:t xml:space="preserve"> </w:t>
      </w:r>
      <w:r w:rsidRPr="002D4A9E">
        <w:rPr>
          <w:rFonts w:ascii="Calibri" w:hAnsi="Calibri" w:cs="Calibri"/>
          <w:color w:val="000000" w:themeColor="text1"/>
        </w:rPr>
        <w:t>sindicatos, associações filantrópicas e outr</w:t>
      </w:r>
      <w:r w:rsidR="00537B26" w:rsidRPr="002D4A9E">
        <w:rPr>
          <w:rFonts w:ascii="Calibri" w:hAnsi="Calibri" w:cs="Calibri"/>
          <w:color w:val="000000" w:themeColor="text1"/>
        </w:rPr>
        <w:t>a</w:t>
      </w:r>
      <w:r w:rsidRPr="002D4A9E">
        <w:rPr>
          <w:rFonts w:ascii="Calibri" w:hAnsi="Calibri" w:cs="Calibri"/>
          <w:color w:val="000000" w:themeColor="text1"/>
        </w:rPr>
        <w:t xml:space="preserve">s de caráter semelhante, assim como empresas cujas proprietárias ou sócias sejam empregadas ou prestadoras de serviço das entidades promotoras do prêmio com acesso a informações privilegiadas do processo de avaliação. </w:t>
      </w:r>
    </w:p>
    <w:p w:rsidR="004505DD" w:rsidRPr="002D4A9E" w:rsidRDefault="004505DD" w:rsidP="002C0DBA">
      <w:pPr>
        <w:pStyle w:val="Default"/>
        <w:spacing w:before="120" w:after="120"/>
        <w:jc w:val="both"/>
        <w:rPr>
          <w:rFonts w:ascii="Calibri" w:hAnsi="Calibri" w:cs="Calibri"/>
          <w:color w:val="000000" w:themeColor="text1"/>
        </w:rPr>
      </w:pPr>
      <w:r w:rsidRPr="002D4A9E">
        <w:rPr>
          <w:rFonts w:ascii="Calibri" w:hAnsi="Calibri" w:cs="Calibri"/>
          <w:b/>
          <w:bCs/>
          <w:color w:val="000000" w:themeColor="text1"/>
        </w:rPr>
        <w:t xml:space="preserve">Art. 3º - Inscrições </w:t>
      </w:r>
    </w:p>
    <w:p w:rsidR="00BC3E51" w:rsidRPr="002D4A9E" w:rsidRDefault="004505DD" w:rsidP="002C0DBA">
      <w:pPr>
        <w:pStyle w:val="Default"/>
        <w:spacing w:before="120" w:after="120"/>
        <w:jc w:val="both"/>
        <w:rPr>
          <w:rFonts w:ascii="Calibri" w:hAnsi="Calibri" w:cs="Calibri"/>
          <w:color w:val="000000" w:themeColor="text1"/>
        </w:rPr>
      </w:pPr>
      <w:r w:rsidRPr="002D4A9E">
        <w:rPr>
          <w:rFonts w:ascii="Calibri" w:hAnsi="Calibri" w:cs="Calibri"/>
          <w:b/>
          <w:color w:val="000000" w:themeColor="text1"/>
        </w:rPr>
        <w:t>As</w:t>
      </w:r>
      <w:r w:rsidRPr="002D4A9E">
        <w:rPr>
          <w:rFonts w:ascii="Calibri" w:hAnsi="Calibri" w:cs="Calibri"/>
          <w:color w:val="000000" w:themeColor="text1"/>
        </w:rPr>
        <w:t xml:space="preserve"> </w:t>
      </w:r>
      <w:r w:rsidRPr="002D4A9E">
        <w:rPr>
          <w:rFonts w:ascii="Calibri" w:hAnsi="Calibri" w:cs="Calibri"/>
          <w:b/>
          <w:bCs/>
          <w:color w:val="000000" w:themeColor="text1"/>
        </w:rPr>
        <w:t xml:space="preserve">inscrições terão início dia </w:t>
      </w:r>
      <w:r w:rsidR="009B1202" w:rsidRPr="002D4A9E">
        <w:rPr>
          <w:rFonts w:ascii="Calibri" w:hAnsi="Calibri" w:cs="Calibri"/>
          <w:b/>
          <w:bCs/>
          <w:color w:val="000000" w:themeColor="text1"/>
        </w:rPr>
        <w:t>0</w:t>
      </w:r>
      <w:r w:rsidR="00AB3808" w:rsidRPr="002D4A9E">
        <w:rPr>
          <w:rFonts w:ascii="Calibri" w:hAnsi="Calibri" w:cs="Calibri"/>
          <w:b/>
          <w:bCs/>
          <w:color w:val="000000" w:themeColor="text1"/>
        </w:rPr>
        <w:t>8</w:t>
      </w:r>
      <w:r w:rsidRPr="002D4A9E">
        <w:rPr>
          <w:rFonts w:ascii="Calibri" w:hAnsi="Calibri" w:cs="Calibri"/>
          <w:b/>
          <w:bCs/>
          <w:color w:val="000000" w:themeColor="text1"/>
        </w:rPr>
        <w:t xml:space="preserve"> de </w:t>
      </w:r>
      <w:r w:rsidR="00AB3808" w:rsidRPr="002D4A9E">
        <w:rPr>
          <w:rFonts w:ascii="Calibri" w:hAnsi="Calibri" w:cs="Calibri"/>
          <w:b/>
          <w:bCs/>
          <w:color w:val="000000" w:themeColor="text1"/>
        </w:rPr>
        <w:t>março</w:t>
      </w:r>
      <w:r w:rsidR="009B1202" w:rsidRPr="002D4A9E">
        <w:rPr>
          <w:rFonts w:ascii="Calibri" w:hAnsi="Calibri" w:cs="Calibri"/>
          <w:b/>
          <w:bCs/>
          <w:color w:val="000000" w:themeColor="text1"/>
        </w:rPr>
        <w:t xml:space="preserve"> </w:t>
      </w:r>
      <w:r w:rsidR="00AE4B9F" w:rsidRPr="002D4A9E">
        <w:rPr>
          <w:rFonts w:ascii="Calibri" w:hAnsi="Calibri" w:cs="Calibri"/>
          <w:b/>
          <w:bCs/>
          <w:color w:val="000000" w:themeColor="text1"/>
        </w:rPr>
        <w:t>de 201</w:t>
      </w:r>
      <w:r w:rsidR="00C9538B" w:rsidRPr="002D4A9E">
        <w:rPr>
          <w:rFonts w:ascii="Calibri" w:hAnsi="Calibri" w:cs="Calibri"/>
          <w:b/>
          <w:bCs/>
          <w:color w:val="000000" w:themeColor="text1"/>
        </w:rPr>
        <w:t>4</w:t>
      </w:r>
      <w:r w:rsidR="00D170BC" w:rsidRPr="002D4A9E">
        <w:rPr>
          <w:rFonts w:ascii="Calibri" w:hAnsi="Calibri" w:cs="Calibri"/>
          <w:b/>
          <w:bCs/>
          <w:color w:val="000000" w:themeColor="text1"/>
        </w:rPr>
        <w:t>,</w:t>
      </w:r>
      <w:r w:rsidRPr="002D4A9E">
        <w:rPr>
          <w:rFonts w:ascii="Calibri" w:hAnsi="Calibri" w:cs="Calibri"/>
          <w:b/>
          <w:bCs/>
          <w:color w:val="000000" w:themeColor="text1"/>
        </w:rPr>
        <w:t xml:space="preserve"> e se encerrarão às 23h59 do dia </w:t>
      </w:r>
      <w:r w:rsidR="00C377FA" w:rsidRPr="002D4A9E">
        <w:rPr>
          <w:rFonts w:ascii="Calibri" w:hAnsi="Calibri" w:cs="Calibri"/>
          <w:b/>
          <w:bCs/>
          <w:color w:val="000000" w:themeColor="text1"/>
        </w:rPr>
        <w:t>3</w:t>
      </w:r>
      <w:r w:rsidR="009B1202" w:rsidRPr="002D4A9E">
        <w:rPr>
          <w:rFonts w:ascii="Calibri" w:hAnsi="Calibri" w:cs="Calibri"/>
          <w:b/>
          <w:bCs/>
          <w:color w:val="000000" w:themeColor="text1"/>
        </w:rPr>
        <w:t>1</w:t>
      </w:r>
      <w:r w:rsidR="00AE4B9F" w:rsidRPr="002D4A9E">
        <w:rPr>
          <w:rFonts w:ascii="Calibri" w:hAnsi="Calibri" w:cs="Calibri"/>
          <w:b/>
          <w:bCs/>
          <w:color w:val="000000" w:themeColor="text1"/>
        </w:rPr>
        <w:t xml:space="preserve"> de</w:t>
      </w:r>
      <w:r w:rsidR="00AB3808" w:rsidRPr="002D4A9E">
        <w:rPr>
          <w:rFonts w:ascii="Calibri" w:hAnsi="Calibri" w:cs="Calibri"/>
          <w:b/>
          <w:bCs/>
          <w:color w:val="000000" w:themeColor="text1"/>
        </w:rPr>
        <w:t xml:space="preserve"> julho</w:t>
      </w:r>
      <w:r w:rsidR="00AE4B9F" w:rsidRPr="002D4A9E">
        <w:rPr>
          <w:rFonts w:ascii="Calibri" w:hAnsi="Calibri" w:cs="Calibri"/>
          <w:b/>
          <w:bCs/>
          <w:color w:val="000000" w:themeColor="text1"/>
        </w:rPr>
        <w:t xml:space="preserve"> de 201</w:t>
      </w:r>
      <w:r w:rsidR="00C9538B" w:rsidRPr="002D4A9E">
        <w:rPr>
          <w:rFonts w:ascii="Calibri" w:hAnsi="Calibri" w:cs="Calibri"/>
          <w:b/>
          <w:bCs/>
          <w:color w:val="000000" w:themeColor="text1"/>
        </w:rPr>
        <w:t>4</w:t>
      </w:r>
      <w:r w:rsidRPr="002D4A9E">
        <w:rPr>
          <w:rFonts w:ascii="Calibri" w:hAnsi="Calibri" w:cs="Calibri"/>
          <w:color w:val="000000" w:themeColor="text1"/>
        </w:rPr>
        <w:t xml:space="preserve">. </w:t>
      </w:r>
    </w:p>
    <w:p w:rsidR="004505DD" w:rsidRPr="002D4A9E" w:rsidRDefault="004505DD" w:rsidP="002C0DBA">
      <w:pPr>
        <w:pStyle w:val="Default"/>
        <w:spacing w:before="120" w:after="120"/>
        <w:jc w:val="both"/>
        <w:rPr>
          <w:rFonts w:ascii="Calibri" w:hAnsi="Calibri" w:cs="Calibri"/>
          <w:color w:val="000000" w:themeColor="text1"/>
        </w:rPr>
      </w:pPr>
      <w:r w:rsidRPr="002D4A9E">
        <w:rPr>
          <w:rFonts w:ascii="Calibri" w:hAnsi="Calibri" w:cs="Calibri"/>
          <w:color w:val="000000" w:themeColor="text1"/>
        </w:rPr>
        <w:t xml:space="preserve">Para fins de verificação do cumprimento do prazo de inscrição, será considerada a data de entrega no SEBRAE, a postagem no correio ou, ainda, o protocolo emitido pela Internet. </w:t>
      </w:r>
    </w:p>
    <w:p w:rsidR="004505DD" w:rsidRPr="002D4A9E" w:rsidRDefault="004505DD" w:rsidP="002C0DBA">
      <w:pPr>
        <w:pStyle w:val="Default"/>
        <w:spacing w:before="120" w:after="120"/>
        <w:jc w:val="both"/>
        <w:rPr>
          <w:rFonts w:ascii="Calibri" w:hAnsi="Calibri" w:cs="Calibri"/>
          <w:color w:val="000000" w:themeColor="text1"/>
        </w:rPr>
      </w:pPr>
      <w:r w:rsidRPr="002D4A9E">
        <w:rPr>
          <w:rFonts w:ascii="Calibri" w:hAnsi="Calibri" w:cs="Calibri"/>
          <w:color w:val="000000" w:themeColor="text1"/>
        </w:rPr>
        <w:t xml:space="preserve">As inscrições são gratuitas e poderão ser realizadas nas seguintes modalidades: </w:t>
      </w:r>
    </w:p>
    <w:p w:rsidR="002C0DBA" w:rsidRPr="002D4A9E" w:rsidRDefault="004505DD" w:rsidP="002C0DBA">
      <w:pPr>
        <w:pStyle w:val="Default"/>
        <w:spacing w:before="120" w:after="120"/>
        <w:ind w:left="708"/>
        <w:jc w:val="both"/>
        <w:rPr>
          <w:rFonts w:ascii="Calibri" w:hAnsi="Calibri" w:cs="Calibri"/>
          <w:color w:val="000000" w:themeColor="text1"/>
        </w:rPr>
      </w:pPr>
      <w:r w:rsidRPr="002D4A9E">
        <w:rPr>
          <w:rFonts w:ascii="Calibri" w:hAnsi="Calibri" w:cs="Calibri"/>
          <w:color w:val="000000" w:themeColor="text1"/>
        </w:rPr>
        <w:t xml:space="preserve">I – inscrição eletrônica pela Internet no endereço: </w:t>
      </w:r>
      <w:hyperlink r:id="rId7" w:history="1">
        <w:r w:rsidR="002C0DBA" w:rsidRPr="002D4A9E">
          <w:rPr>
            <w:rStyle w:val="Hyperlink"/>
            <w:rFonts w:ascii="Calibri" w:hAnsi="Calibri" w:cs="Calibri"/>
            <w:color w:val="000000" w:themeColor="text1"/>
          </w:rPr>
          <w:t>www.mulherdenegocios.sebrae.com.br</w:t>
        </w:r>
      </w:hyperlink>
    </w:p>
    <w:p w:rsidR="004505DD" w:rsidRPr="002D4A9E" w:rsidRDefault="004505DD" w:rsidP="002C0DBA">
      <w:pPr>
        <w:pStyle w:val="Default"/>
        <w:spacing w:before="120" w:after="120"/>
        <w:ind w:left="708"/>
        <w:jc w:val="both"/>
        <w:rPr>
          <w:rFonts w:ascii="Calibri" w:hAnsi="Calibri" w:cs="Calibri"/>
          <w:color w:val="000000" w:themeColor="text1"/>
        </w:rPr>
      </w:pPr>
      <w:r w:rsidRPr="002D4A9E">
        <w:rPr>
          <w:rFonts w:ascii="Calibri" w:hAnsi="Calibri" w:cs="Calibri"/>
          <w:color w:val="000000" w:themeColor="text1"/>
        </w:rPr>
        <w:t xml:space="preserve">II – inscrição em ficha que acompanha o regulamento, anexo I, também disponível em todas as unidades do SEBRAE. </w:t>
      </w:r>
    </w:p>
    <w:p w:rsidR="004505DD" w:rsidRPr="002D4A9E" w:rsidRDefault="004505DD" w:rsidP="002C0DBA">
      <w:pPr>
        <w:pStyle w:val="Default"/>
        <w:spacing w:before="120" w:after="120"/>
        <w:jc w:val="both"/>
        <w:rPr>
          <w:rFonts w:ascii="Calibri" w:hAnsi="Calibri" w:cs="Calibri"/>
          <w:color w:val="000000" w:themeColor="text1"/>
        </w:rPr>
      </w:pPr>
      <w:r w:rsidRPr="002D4A9E">
        <w:rPr>
          <w:rFonts w:ascii="Calibri" w:hAnsi="Calibri" w:cs="Calibri"/>
          <w:b/>
          <w:bCs/>
          <w:color w:val="000000" w:themeColor="text1"/>
        </w:rPr>
        <w:lastRenderedPageBreak/>
        <w:t xml:space="preserve">§ 1º - </w:t>
      </w:r>
      <w:r w:rsidRPr="002D4A9E">
        <w:rPr>
          <w:rFonts w:ascii="Calibri" w:hAnsi="Calibri" w:cs="Calibri"/>
          <w:color w:val="000000" w:themeColor="text1"/>
        </w:rPr>
        <w:t xml:space="preserve">a </w:t>
      </w:r>
      <w:r w:rsidR="00441BFF" w:rsidRPr="002D4A9E">
        <w:rPr>
          <w:rFonts w:ascii="Calibri" w:hAnsi="Calibri" w:cs="Calibri"/>
          <w:color w:val="000000" w:themeColor="text1"/>
        </w:rPr>
        <w:t>candidatura</w:t>
      </w:r>
      <w:r w:rsidRPr="002D4A9E">
        <w:rPr>
          <w:rFonts w:ascii="Calibri" w:hAnsi="Calibri" w:cs="Calibri"/>
          <w:color w:val="000000" w:themeColor="text1"/>
        </w:rPr>
        <w:t xml:space="preserve"> só será considerada completa com o preenchimento de todos os campos da ficha de inscrição, acompanhada d</w:t>
      </w:r>
      <w:r w:rsidR="008907FD" w:rsidRPr="002D4A9E">
        <w:rPr>
          <w:rFonts w:ascii="Calibri" w:hAnsi="Calibri" w:cs="Calibri"/>
          <w:color w:val="000000" w:themeColor="text1"/>
        </w:rPr>
        <w:t>o</w:t>
      </w:r>
      <w:r w:rsidRPr="002D4A9E">
        <w:rPr>
          <w:rFonts w:ascii="Calibri" w:hAnsi="Calibri" w:cs="Calibri"/>
          <w:color w:val="000000" w:themeColor="text1"/>
        </w:rPr>
        <w:t xml:space="preserve"> </w:t>
      </w:r>
      <w:r w:rsidR="008907FD" w:rsidRPr="002D4A9E">
        <w:rPr>
          <w:rFonts w:ascii="Calibri" w:hAnsi="Calibri" w:cs="Calibri"/>
          <w:color w:val="000000" w:themeColor="text1"/>
        </w:rPr>
        <w:t>relato</w:t>
      </w:r>
      <w:r w:rsidRPr="002D4A9E">
        <w:rPr>
          <w:rFonts w:ascii="Calibri" w:hAnsi="Calibri" w:cs="Calibri"/>
          <w:color w:val="000000" w:themeColor="text1"/>
        </w:rPr>
        <w:t xml:space="preserve"> escrit</w:t>
      </w:r>
      <w:r w:rsidR="008907FD" w:rsidRPr="002D4A9E">
        <w:rPr>
          <w:rFonts w:ascii="Calibri" w:hAnsi="Calibri" w:cs="Calibri"/>
          <w:color w:val="000000" w:themeColor="text1"/>
        </w:rPr>
        <w:t>o</w:t>
      </w:r>
      <w:r w:rsidRPr="002D4A9E">
        <w:rPr>
          <w:rFonts w:ascii="Calibri" w:hAnsi="Calibri" w:cs="Calibri"/>
          <w:color w:val="000000" w:themeColor="text1"/>
        </w:rPr>
        <w:t xml:space="preserve"> da empreendedora</w:t>
      </w:r>
      <w:r w:rsidR="00731377" w:rsidRPr="002D4A9E">
        <w:rPr>
          <w:rFonts w:ascii="Calibri" w:hAnsi="Calibri" w:cs="Calibri"/>
          <w:color w:val="000000" w:themeColor="text1"/>
        </w:rPr>
        <w:t xml:space="preserve"> e</w:t>
      </w:r>
      <w:r w:rsidR="00896A31" w:rsidRPr="002D4A9E">
        <w:rPr>
          <w:rFonts w:ascii="Calibri" w:hAnsi="Calibri" w:cs="Calibri"/>
          <w:color w:val="000000" w:themeColor="text1"/>
        </w:rPr>
        <w:t xml:space="preserve"> da </w:t>
      </w:r>
      <w:proofErr w:type="spellStart"/>
      <w:r w:rsidR="00896A31" w:rsidRPr="002D4A9E">
        <w:rPr>
          <w:rFonts w:ascii="Calibri" w:hAnsi="Calibri" w:cs="Calibri"/>
          <w:color w:val="000000" w:themeColor="text1"/>
        </w:rPr>
        <w:t>autoavaliação</w:t>
      </w:r>
      <w:proofErr w:type="spellEnd"/>
      <w:r w:rsidR="00896A31" w:rsidRPr="002D4A9E">
        <w:rPr>
          <w:rFonts w:ascii="Calibri" w:hAnsi="Calibri" w:cs="Calibri"/>
          <w:color w:val="000000" w:themeColor="text1"/>
        </w:rPr>
        <w:t xml:space="preserve"> </w:t>
      </w:r>
      <w:r w:rsidR="009C11B3" w:rsidRPr="002D4A9E">
        <w:rPr>
          <w:rFonts w:ascii="Calibri" w:hAnsi="Calibri" w:cs="Calibri"/>
          <w:color w:val="000000" w:themeColor="text1"/>
        </w:rPr>
        <w:t>sobre o negócio</w:t>
      </w:r>
      <w:r w:rsidR="00A90E63" w:rsidRPr="002D4A9E">
        <w:rPr>
          <w:rFonts w:ascii="Calibri" w:hAnsi="Calibri" w:cs="Calibri"/>
          <w:color w:val="000000" w:themeColor="text1"/>
        </w:rPr>
        <w:t xml:space="preserve"> </w:t>
      </w:r>
      <w:r w:rsidR="00E82EEC" w:rsidRPr="002D4A9E">
        <w:rPr>
          <w:rFonts w:ascii="Calibri" w:hAnsi="Calibri" w:cs="Calibri"/>
          <w:color w:val="000000" w:themeColor="text1"/>
        </w:rPr>
        <w:t>(anexo III)</w:t>
      </w:r>
      <w:r w:rsidRPr="002D4A9E">
        <w:rPr>
          <w:rFonts w:ascii="Calibri" w:hAnsi="Calibri" w:cs="Calibri"/>
          <w:color w:val="000000" w:themeColor="text1"/>
        </w:rPr>
        <w:t xml:space="preserve">. </w:t>
      </w:r>
    </w:p>
    <w:p w:rsidR="004505DD" w:rsidRPr="002D4A9E" w:rsidRDefault="004505DD" w:rsidP="002C0DBA">
      <w:pPr>
        <w:pStyle w:val="Default"/>
        <w:spacing w:before="120" w:after="120"/>
        <w:jc w:val="both"/>
        <w:rPr>
          <w:rFonts w:ascii="Calibri" w:hAnsi="Calibri" w:cs="Calibri"/>
          <w:color w:val="000000" w:themeColor="text1"/>
        </w:rPr>
      </w:pPr>
      <w:r w:rsidRPr="002D4A9E">
        <w:rPr>
          <w:rFonts w:ascii="Calibri" w:hAnsi="Calibri" w:cs="Calibri"/>
          <w:b/>
          <w:bCs/>
          <w:color w:val="000000" w:themeColor="text1"/>
        </w:rPr>
        <w:t xml:space="preserve">§ 2º </w:t>
      </w:r>
      <w:r w:rsidRPr="002D4A9E">
        <w:rPr>
          <w:rFonts w:ascii="Calibri" w:hAnsi="Calibri" w:cs="Calibri"/>
          <w:color w:val="000000" w:themeColor="text1"/>
        </w:rPr>
        <w:t xml:space="preserve">- a realização da inscrição implica na aceitação e concordância das condições deste regulamento. </w:t>
      </w:r>
    </w:p>
    <w:p w:rsidR="004505DD" w:rsidRPr="002D4A9E" w:rsidRDefault="004505DD" w:rsidP="002C0DBA">
      <w:pPr>
        <w:pStyle w:val="Default"/>
        <w:spacing w:before="120" w:after="120"/>
        <w:jc w:val="both"/>
        <w:rPr>
          <w:rFonts w:ascii="Calibri" w:hAnsi="Calibri" w:cs="Calibri"/>
          <w:color w:val="000000" w:themeColor="text1"/>
        </w:rPr>
      </w:pPr>
      <w:r w:rsidRPr="002D4A9E">
        <w:rPr>
          <w:rFonts w:ascii="Calibri" w:hAnsi="Calibri" w:cs="Calibri"/>
          <w:b/>
          <w:bCs/>
          <w:color w:val="000000" w:themeColor="text1"/>
        </w:rPr>
        <w:t xml:space="preserve">§ 3º </w:t>
      </w:r>
      <w:r w:rsidRPr="002D4A9E">
        <w:rPr>
          <w:rFonts w:ascii="Calibri" w:hAnsi="Calibri" w:cs="Calibri"/>
          <w:color w:val="000000" w:themeColor="text1"/>
        </w:rPr>
        <w:t xml:space="preserve">- as participantes deverão observar os seguintes pontos no ato de inscrição: </w:t>
      </w:r>
    </w:p>
    <w:p w:rsidR="004505DD" w:rsidRPr="002D4A9E" w:rsidRDefault="004505DD" w:rsidP="002C0DBA">
      <w:pPr>
        <w:pStyle w:val="Default"/>
        <w:spacing w:before="120" w:after="120"/>
        <w:jc w:val="both"/>
        <w:rPr>
          <w:rFonts w:ascii="Calibri" w:hAnsi="Calibri" w:cs="Calibri"/>
          <w:color w:val="000000" w:themeColor="text1"/>
        </w:rPr>
      </w:pPr>
      <w:r w:rsidRPr="002D4A9E">
        <w:rPr>
          <w:rFonts w:ascii="Calibri" w:hAnsi="Calibri" w:cs="Calibri"/>
          <w:color w:val="000000" w:themeColor="text1"/>
        </w:rPr>
        <w:t xml:space="preserve">I – cada </w:t>
      </w:r>
      <w:r w:rsidR="008907FD" w:rsidRPr="002D4A9E">
        <w:rPr>
          <w:rFonts w:ascii="Calibri" w:hAnsi="Calibri" w:cs="Calibri"/>
          <w:color w:val="000000" w:themeColor="text1"/>
        </w:rPr>
        <w:t xml:space="preserve">relato </w:t>
      </w:r>
      <w:r w:rsidRPr="002D4A9E">
        <w:rPr>
          <w:rFonts w:ascii="Calibri" w:hAnsi="Calibri" w:cs="Calibri"/>
          <w:color w:val="000000" w:themeColor="text1"/>
        </w:rPr>
        <w:t>inscrit</w:t>
      </w:r>
      <w:r w:rsidR="008907FD" w:rsidRPr="002D4A9E">
        <w:rPr>
          <w:rFonts w:ascii="Calibri" w:hAnsi="Calibri" w:cs="Calibri"/>
          <w:color w:val="000000" w:themeColor="text1"/>
        </w:rPr>
        <w:t>o</w:t>
      </w:r>
      <w:r w:rsidRPr="002D4A9E">
        <w:rPr>
          <w:rFonts w:ascii="Calibri" w:hAnsi="Calibri" w:cs="Calibri"/>
          <w:color w:val="000000" w:themeColor="text1"/>
        </w:rPr>
        <w:t xml:space="preserve"> só poderá referir-se a um CNPJ e uma única vez no ciclo vigente; </w:t>
      </w:r>
    </w:p>
    <w:p w:rsidR="004505DD" w:rsidRPr="002D4A9E" w:rsidRDefault="004505DD" w:rsidP="002C0DBA">
      <w:pPr>
        <w:pStyle w:val="Default"/>
        <w:spacing w:before="120" w:after="120"/>
        <w:jc w:val="both"/>
        <w:rPr>
          <w:rFonts w:ascii="Calibri" w:hAnsi="Calibri" w:cs="Calibri"/>
          <w:color w:val="000000" w:themeColor="text1"/>
        </w:rPr>
      </w:pPr>
      <w:r w:rsidRPr="002D4A9E">
        <w:rPr>
          <w:rFonts w:ascii="Calibri" w:hAnsi="Calibri" w:cs="Calibri"/>
          <w:color w:val="000000" w:themeColor="text1"/>
        </w:rPr>
        <w:t xml:space="preserve">II – a candidata </w:t>
      </w:r>
      <w:r w:rsidR="00C24189" w:rsidRPr="002D4A9E">
        <w:rPr>
          <w:rFonts w:ascii="Calibri" w:hAnsi="Calibri" w:cs="Calibri"/>
          <w:color w:val="000000" w:themeColor="text1"/>
        </w:rPr>
        <w:t xml:space="preserve">poderá inscrever-se pelo </w:t>
      </w:r>
      <w:r w:rsidR="00C24189" w:rsidRPr="002D4A9E">
        <w:rPr>
          <w:rFonts w:ascii="Calibri" w:hAnsi="Calibri" w:cs="Calibri"/>
          <w:i/>
          <w:color w:val="000000" w:themeColor="text1"/>
        </w:rPr>
        <w:t>site</w:t>
      </w:r>
      <w:r w:rsidR="00C24189" w:rsidRPr="002D4A9E">
        <w:rPr>
          <w:rFonts w:ascii="Calibri" w:hAnsi="Calibri" w:cs="Calibri"/>
          <w:color w:val="000000" w:themeColor="text1"/>
        </w:rPr>
        <w:t xml:space="preserve"> (www.mulherdenegocios.sebrae.com.br) ou </w:t>
      </w:r>
      <w:r w:rsidRPr="002D4A9E">
        <w:rPr>
          <w:rFonts w:ascii="Calibri" w:hAnsi="Calibri" w:cs="Calibri"/>
          <w:color w:val="000000" w:themeColor="text1"/>
        </w:rPr>
        <w:t xml:space="preserve">enviar pelo correio </w:t>
      </w:r>
      <w:r w:rsidR="00C24189" w:rsidRPr="002D4A9E">
        <w:rPr>
          <w:rFonts w:ascii="Calibri" w:hAnsi="Calibri" w:cs="Calibri"/>
          <w:color w:val="000000" w:themeColor="text1"/>
        </w:rPr>
        <w:t xml:space="preserve">ou entregar </w:t>
      </w:r>
      <w:r w:rsidRPr="002D4A9E">
        <w:rPr>
          <w:rFonts w:ascii="Calibri" w:hAnsi="Calibri" w:cs="Calibri"/>
          <w:color w:val="000000" w:themeColor="text1"/>
        </w:rPr>
        <w:t xml:space="preserve">a ficha de inscrição </w:t>
      </w:r>
      <w:r w:rsidR="00C24189" w:rsidRPr="002D4A9E">
        <w:rPr>
          <w:rFonts w:ascii="Calibri" w:hAnsi="Calibri" w:cs="Calibri"/>
          <w:color w:val="000000" w:themeColor="text1"/>
        </w:rPr>
        <w:t>n</w:t>
      </w:r>
      <w:r w:rsidRPr="002D4A9E">
        <w:rPr>
          <w:rFonts w:ascii="Calibri" w:hAnsi="Calibri" w:cs="Calibri"/>
          <w:color w:val="000000" w:themeColor="text1"/>
        </w:rPr>
        <w:t xml:space="preserve">a unidade do SEBRAE onde estiver sediada a sua empresa,  ou na sede do SEBRAE do seu Estado; </w:t>
      </w:r>
    </w:p>
    <w:p w:rsidR="004505DD" w:rsidRPr="002D4A9E" w:rsidRDefault="004505DD" w:rsidP="002C0DBA">
      <w:pPr>
        <w:pStyle w:val="Default"/>
        <w:spacing w:before="120" w:after="120"/>
        <w:jc w:val="both"/>
        <w:rPr>
          <w:rFonts w:ascii="Calibri" w:hAnsi="Calibri" w:cs="Calibri"/>
          <w:color w:val="000000" w:themeColor="text1"/>
        </w:rPr>
      </w:pPr>
      <w:r w:rsidRPr="002D4A9E">
        <w:rPr>
          <w:rFonts w:ascii="Calibri" w:hAnsi="Calibri" w:cs="Calibri"/>
          <w:color w:val="000000" w:themeColor="text1"/>
        </w:rPr>
        <w:t>III – o horário para recebimento da ficha de inscrição em todas as unidades do SEBRAE n</w:t>
      </w:r>
      <w:r w:rsidR="00896A31" w:rsidRPr="002D4A9E">
        <w:rPr>
          <w:rFonts w:ascii="Calibri" w:hAnsi="Calibri" w:cs="Calibri"/>
          <w:color w:val="000000" w:themeColor="text1"/>
        </w:rPr>
        <w:t>as Unidades da Federação</w:t>
      </w:r>
      <w:r w:rsidRPr="002D4A9E">
        <w:rPr>
          <w:rFonts w:ascii="Calibri" w:hAnsi="Calibri" w:cs="Calibri"/>
          <w:color w:val="000000" w:themeColor="text1"/>
        </w:rPr>
        <w:t xml:space="preserve"> será o mesmo do funcionamento da entidade; </w:t>
      </w:r>
    </w:p>
    <w:p w:rsidR="004505DD" w:rsidRPr="002D4A9E" w:rsidRDefault="004505DD" w:rsidP="002C0DBA">
      <w:pPr>
        <w:pStyle w:val="Default"/>
        <w:spacing w:before="120" w:after="120"/>
        <w:jc w:val="both"/>
        <w:rPr>
          <w:rFonts w:ascii="Calibri" w:hAnsi="Calibri" w:cs="Calibri"/>
          <w:color w:val="000000" w:themeColor="text1"/>
        </w:rPr>
      </w:pPr>
      <w:r w:rsidRPr="002D4A9E">
        <w:rPr>
          <w:rFonts w:ascii="Calibri" w:hAnsi="Calibri" w:cs="Calibri"/>
          <w:b/>
          <w:bCs/>
          <w:color w:val="000000" w:themeColor="text1"/>
        </w:rPr>
        <w:t xml:space="preserve">§ 4º - </w:t>
      </w:r>
      <w:r w:rsidRPr="002D4A9E">
        <w:rPr>
          <w:rFonts w:ascii="Calibri" w:hAnsi="Calibri" w:cs="Calibri"/>
          <w:color w:val="000000" w:themeColor="text1"/>
        </w:rPr>
        <w:t xml:space="preserve">as inscrições incompletas, sem assinatura quando em papel, fora do padrão e do prazo deste regulamento serão desclassificadas. </w:t>
      </w:r>
    </w:p>
    <w:p w:rsidR="004505DD" w:rsidRPr="002D4A9E" w:rsidRDefault="004505DD" w:rsidP="002C0DBA">
      <w:pPr>
        <w:pStyle w:val="Default"/>
        <w:spacing w:before="120" w:after="120"/>
        <w:jc w:val="both"/>
        <w:rPr>
          <w:rFonts w:ascii="Calibri" w:hAnsi="Calibri" w:cs="Calibri"/>
          <w:b/>
          <w:bCs/>
          <w:color w:val="000000" w:themeColor="text1"/>
        </w:rPr>
      </w:pPr>
      <w:r w:rsidRPr="002D4A9E">
        <w:rPr>
          <w:rFonts w:ascii="Calibri" w:hAnsi="Calibri" w:cs="Calibri"/>
          <w:b/>
          <w:bCs/>
          <w:color w:val="000000" w:themeColor="text1"/>
        </w:rPr>
        <w:t xml:space="preserve">§ 5º - </w:t>
      </w:r>
      <w:r w:rsidRPr="002D4A9E">
        <w:rPr>
          <w:rFonts w:ascii="Calibri" w:hAnsi="Calibri" w:cs="Calibri"/>
          <w:bCs/>
          <w:color w:val="000000" w:themeColor="text1"/>
        </w:rPr>
        <w:t xml:space="preserve">as ganhadoras estaduais do prêmio só poderão concorrer novamente após 2 (dois) anos da sua premiação. </w:t>
      </w:r>
    </w:p>
    <w:p w:rsidR="004505DD" w:rsidRPr="002D4A9E" w:rsidRDefault="004505DD" w:rsidP="002C0DBA">
      <w:pPr>
        <w:pStyle w:val="Default"/>
        <w:spacing w:before="120" w:after="120"/>
        <w:jc w:val="both"/>
        <w:rPr>
          <w:rFonts w:ascii="Calibri" w:hAnsi="Calibri" w:cs="Calibri"/>
          <w:color w:val="000000" w:themeColor="text1"/>
        </w:rPr>
      </w:pPr>
      <w:r w:rsidRPr="002D4A9E">
        <w:rPr>
          <w:rFonts w:ascii="Calibri" w:hAnsi="Calibri" w:cs="Calibri"/>
          <w:b/>
          <w:bCs/>
          <w:color w:val="000000" w:themeColor="text1"/>
        </w:rPr>
        <w:t xml:space="preserve">§ 6º </w:t>
      </w:r>
      <w:r w:rsidRPr="002D4A9E">
        <w:rPr>
          <w:rFonts w:ascii="Calibri" w:hAnsi="Calibri" w:cs="Calibri"/>
          <w:color w:val="000000" w:themeColor="text1"/>
        </w:rPr>
        <w:t xml:space="preserve">- as ganhadoras nacionais do prêmio, contempladas com a viagem internacional, não poderão concorrer mais ao Prêmio SEBRAE Mulher de Negócios. </w:t>
      </w:r>
    </w:p>
    <w:p w:rsidR="001E1A67" w:rsidRPr="002D4A9E" w:rsidRDefault="00BE4752" w:rsidP="002C0DBA">
      <w:pPr>
        <w:pStyle w:val="Default"/>
        <w:spacing w:before="120" w:after="120"/>
        <w:jc w:val="both"/>
        <w:rPr>
          <w:rFonts w:ascii="Calibri" w:hAnsi="Calibri" w:cs="Calibri"/>
          <w:color w:val="000000" w:themeColor="text1"/>
        </w:rPr>
      </w:pPr>
      <w:r w:rsidRPr="002D4A9E">
        <w:rPr>
          <w:rFonts w:ascii="Calibri" w:hAnsi="Calibri" w:cs="Calibri"/>
          <w:b/>
          <w:bCs/>
          <w:color w:val="000000" w:themeColor="text1"/>
        </w:rPr>
        <w:t xml:space="preserve">§ 7º </w:t>
      </w:r>
      <w:r w:rsidRPr="002D4A9E">
        <w:rPr>
          <w:rFonts w:ascii="Calibri" w:hAnsi="Calibri" w:cs="Calibri"/>
          <w:bCs/>
          <w:color w:val="000000" w:themeColor="text1"/>
        </w:rPr>
        <w:t>- as candidatas receberão uma devolutiva com base em sua autoavaliação entregue na inscrição.</w:t>
      </w:r>
    </w:p>
    <w:p w:rsidR="004505DD" w:rsidRPr="002D4A9E" w:rsidRDefault="004505DD" w:rsidP="002C0DBA">
      <w:pPr>
        <w:pStyle w:val="Default"/>
        <w:spacing w:before="120" w:after="120"/>
        <w:jc w:val="both"/>
        <w:rPr>
          <w:rFonts w:ascii="Calibri" w:hAnsi="Calibri" w:cs="Calibri"/>
          <w:color w:val="000000" w:themeColor="text1"/>
        </w:rPr>
      </w:pPr>
      <w:r w:rsidRPr="002D4A9E">
        <w:rPr>
          <w:rFonts w:ascii="Calibri" w:hAnsi="Calibri" w:cs="Calibri"/>
          <w:b/>
          <w:bCs/>
          <w:color w:val="000000" w:themeColor="text1"/>
        </w:rPr>
        <w:t>Art. 4° - Apresentação d</w:t>
      </w:r>
      <w:r w:rsidR="002F7347" w:rsidRPr="002D4A9E">
        <w:rPr>
          <w:rFonts w:ascii="Calibri" w:hAnsi="Calibri" w:cs="Calibri"/>
          <w:b/>
          <w:bCs/>
          <w:color w:val="000000" w:themeColor="text1"/>
        </w:rPr>
        <w:t>o</w:t>
      </w:r>
      <w:r w:rsidRPr="002D4A9E">
        <w:rPr>
          <w:rFonts w:ascii="Calibri" w:hAnsi="Calibri" w:cs="Calibri"/>
          <w:b/>
          <w:bCs/>
          <w:color w:val="000000" w:themeColor="text1"/>
        </w:rPr>
        <w:t xml:space="preserve"> </w:t>
      </w:r>
      <w:r w:rsidR="002F7347" w:rsidRPr="002D4A9E">
        <w:rPr>
          <w:rFonts w:ascii="Calibri" w:hAnsi="Calibri" w:cs="Calibri"/>
          <w:b/>
          <w:bCs/>
          <w:color w:val="000000" w:themeColor="text1"/>
        </w:rPr>
        <w:t>R</w:t>
      </w:r>
      <w:r w:rsidR="008907FD" w:rsidRPr="002D4A9E">
        <w:rPr>
          <w:rFonts w:ascii="Calibri" w:hAnsi="Calibri" w:cs="Calibri"/>
          <w:b/>
          <w:bCs/>
          <w:color w:val="000000" w:themeColor="text1"/>
        </w:rPr>
        <w:t>elato</w:t>
      </w:r>
    </w:p>
    <w:p w:rsidR="004258A6" w:rsidRPr="002D4A9E" w:rsidRDefault="004505DD" w:rsidP="002C0DBA">
      <w:pPr>
        <w:pStyle w:val="Default"/>
        <w:spacing w:before="120" w:after="120"/>
        <w:jc w:val="both"/>
        <w:rPr>
          <w:rFonts w:ascii="Calibri" w:hAnsi="Calibri" w:cs="Calibri"/>
          <w:color w:val="000000" w:themeColor="text1"/>
        </w:rPr>
      </w:pPr>
      <w:r w:rsidRPr="002D4A9E">
        <w:rPr>
          <w:rFonts w:ascii="Calibri" w:hAnsi="Calibri" w:cs="Calibri"/>
          <w:b/>
          <w:bCs/>
          <w:color w:val="000000" w:themeColor="text1"/>
        </w:rPr>
        <w:t xml:space="preserve">§ 1º </w:t>
      </w:r>
      <w:r w:rsidRPr="002D4A9E">
        <w:rPr>
          <w:rFonts w:ascii="Calibri" w:hAnsi="Calibri" w:cs="Calibri"/>
          <w:color w:val="000000" w:themeColor="text1"/>
        </w:rPr>
        <w:t xml:space="preserve">- </w:t>
      </w:r>
      <w:r w:rsidR="00A5458B" w:rsidRPr="002D4A9E">
        <w:rPr>
          <w:rFonts w:ascii="Calibri" w:hAnsi="Calibri" w:cs="Calibri"/>
          <w:color w:val="000000" w:themeColor="text1"/>
        </w:rPr>
        <w:t xml:space="preserve">o relato </w:t>
      </w:r>
      <w:r w:rsidRPr="002D4A9E">
        <w:rPr>
          <w:rFonts w:ascii="Calibri" w:hAnsi="Calibri" w:cs="Calibri"/>
          <w:color w:val="000000" w:themeColor="text1"/>
        </w:rPr>
        <w:t>poderá ser escrit</w:t>
      </w:r>
      <w:r w:rsidR="00A5458B" w:rsidRPr="002D4A9E">
        <w:rPr>
          <w:rFonts w:ascii="Calibri" w:hAnsi="Calibri" w:cs="Calibri"/>
          <w:color w:val="000000" w:themeColor="text1"/>
        </w:rPr>
        <w:t>o</w:t>
      </w:r>
      <w:r w:rsidRPr="002D4A9E">
        <w:rPr>
          <w:rFonts w:ascii="Calibri" w:hAnsi="Calibri" w:cs="Calibri"/>
          <w:color w:val="000000" w:themeColor="text1"/>
        </w:rPr>
        <w:t xml:space="preserve"> a mão, </w:t>
      </w:r>
      <w:r w:rsidR="00FF1E41" w:rsidRPr="002D4A9E">
        <w:rPr>
          <w:rFonts w:ascii="Calibri" w:hAnsi="Calibri" w:cs="Calibri"/>
          <w:color w:val="000000" w:themeColor="text1"/>
        </w:rPr>
        <w:t>considerando o formulário disponibilizado</w:t>
      </w:r>
      <w:r w:rsidR="004B4986" w:rsidRPr="002D4A9E">
        <w:rPr>
          <w:rFonts w:ascii="Calibri" w:hAnsi="Calibri" w:cs="Calibri"/>
          <w:color w:val="000000" w:themeColor="text1"/>
        </w:rPr>
        <w:t xml:space="preserve"> abaixo</w:t>
      </w:r>
      <w:r w:rsidR="00FF1E41" w:rsidRPr="002D4A9E">
        <w:rPr>
          <w:rFonts w:ascii="Calibri" w:hAnsi="Calibri" w:cs="Calibri"/>
          <w:color w:val="000000" w:themeColor="text1"/>
        </w:rPr>
        <w:t>. O mí</w:t>
      </w:r>
      <w:r w:rsidR="00B0355D" w:rsidRPr="002D4A9E">
        <w:rPr>
          <w:rFonts w:ascii="Calibri" w:hAnsi="Calibri" w:cs="Calibri"/>
          <w:color w:val="000000" w:themeColor="text1"/>
        </w:rPr>
        <w:t>n</w:t>
      </w:r>
      <w:r w:rsidR="00FF1E41" w:rsidRPr="002D4A9E">
        <w:rPr>
          <w:rFonts w:ascii="Calibri" w:hAnsi="Calibri" w:cs="Calibri"/>
          <w:color w:val="000000" w:themeColor="text1"/>
        </w:rPr>
        <w:t>ino ser</w:t>
      </w:r>
      <w:r w:rsidR="005C3CD2" w:rsidRPr="002D4A9E">
        <w:rPr>
          <w:rFonts w:ascii="Calibri" w:hAnsi="Calibri" w:cs="Calibri"/>
          <w:color w:val="000000" w:themeColor="text1"/>
        </w:rPr>
        <w:t>á</w:t>
      </w:r>
      <w:r w:rsidR="00FF1E41" w:rsidRPr="002D4A9E">
        <w:rPr>
          <w:rFonts w:ascii="Calibri" w:hAnsi="Calibri" w:cs="Calibri"/>
          <w:color w:val="000000" w:themeColor="text1"/>
        </w:rPr>
        <w:t xml:space="preserve"> de </w:t>
      </w:r>
      <w:r w:rsidR="00A71B54" w:rsidRPr="002D4A9E">
        <w:rPr>
          <w:rFonts w:ascii="Calibri" w:hAnsi="Calibri" w:cs="Calibri"/>
          <w:color w:val="000000" w:themeColor="text1"/>
        </w:rPr>
        <w:t>6</w:t>
      </w:r>
      <w:r w:rsidR="00FF1E41" w:rsidRPr="002D4A9E">
        <w:rPr>
          <w:rFonts w:ascii="Calibri" w:hAnsi="Calibri" w:cs="Calibri"/>
          <w:color w:val="000000" w:themeColor="text1"/>
        </w:rPr>
        <w:t>0 (</w:t>
      </w:r>
      <w:r w:rsidR="00A71B54" w:rsidRPr="002D4A9E">
        <w:rPr>
          <w:rFonts w:ascii="Calibri" w:hAnsi="Calibri" w:cs="Calibri"/>
          <w:color w:val="000000" w:themeColor="text1"/>
        </w:rPr>
        <w:t>sesse</w:t>
      </w:r>
      <w:r w:rsidR="00FF1E41" w:rsidRPr="002D4A9E">
        <w:rPr>
          <w:rFonts w:ascii="Calibri" w:hAnsi="Calibri" w:cs="Calibri"/>
          <w:color w:val="000000" w:themeColor="text1"/>
        </w:rPr>
        <w:t>nta</w:t>
      </w:r>
      <w:r w:rsidR="00EF3715" w:rsidRPr="002D4A9E">
        <w:rPr>
          <w:rFonts w:ascii="Calibri" w:hAnsi="Calibri" w:cs="Calibri"/>
          <w:color w:val="000000" w:themeColor="text1"/>
        </w:rPr>
        <w:t>)</w:t>
      </w:r>
      <w:r w:rsidR="00FF1E41" w:rsidRPr="002D4A9E">
        <w:rPr>
          <w:rFonts w:ascii="Calibri" w:hAnsi="Calibri" w:cs="Calibri"/>
          <w:color w:val="000000" w:themeColor="text1"/>
        </w:rPr>
        <w:t xml:space="preserve"> linhas e o máximo 1</w:t>
      </w:r>
      <w:r w:rsidR="00BD2AF4" w:rsidRPr="002D4A9E">
        <w:rPr>
          <w:rFonts w:ascii="Calibri" w:hAnsi="Calibri" w:cs="Calibri"/>
          <w:color w:val="000000" w:themeColor="text1"/>
        </w:rPr>
        <w:t>2</w:t>
      </w:r>
      <w:r w:rsidR="00FF1E41" w:rsidRPr="002D4A9E">
        <w:rPr>
          <w:rFonts w:ascii="Calibri" w:hAnsi="Calibri" w:cs="Calibri"/>
          <w:color w:val="000000" w:themeColor="text1"/>
        </w:rPr>
        <w:t>0</w:t>
      </w:r>
      <w:r w:rsidR="00EF3715" w:rsidRPr="002D4A9E">
        <w:rPr>
          <w:rFonts w:ascii="Calibri" w:hAnsi="Calibri" w:cs="Calibri"/>
          <w:color w:val="000000" w:themeColor="text1"/>
        </w:rPr>
        <w:t xml:space="preserve"> (ce</w:t>
      </w:r>
      <w:r w:rsidR="00BD2AF4" w:rsidRPr="002D4A9E">
        <w:rPr>
          <w:rFonts w:ascii="Calibri" w:hAnsi="Calibri" w:cs="Calibri"/>
          <w:color w:val="000000" w:themeColor="text1"/>
        </w:rPr>
        <w:t>nto e vinte</w:t>
      </w:r>
      <w:r w:rsidR="00EF3715" w:rsidRPr="002D4A9E">
        <w:rPr>
          <w:rFonts w:ascii="Calibri" w:hAnsi="Calibri" w:cs="Calibri"/>
          <w:color w:val="000000" w:themeColor="text1"/>
        </w:rPr>
        <w:t>)</w:t>
      </w:r>
      <w:r w:rsidR="00FF1E41" w:rsidRPr="002D4A9E">
        <w:rPr>
          <w:rFonts w:ascii="Calibri" w:hAnsi="Calibri" w:cs="Calibri"/>
          <w:color w:val="000000" w:themeColor="text1"/>
        </w:rPr>
        <w:t xml:space="preserve"> linhas. Não serão aceitos anexos ou textos fora do formulário permitido. </w:t>
      </w:r>
      <w:r w:rsidRPr="002D4A9E">
        <w:rPr>
          <w:rFonts w:ascii="Calibri" w:hAnsi="Calibri" w:cs="Calibri"/>
          <w:color w:val="000000" w:themeColor="text1"/>
        </w:rPr>
        <w:t xml:space="preserve"> </w:t>
      </w:r>
    </w:p>
    <w:p w:rsidR="004258A6" w:rsidRPr="002D4A9E" w:rsidRDefault="004258A6" w:rsidP="002C0DBA">
      <w:pPr>
        <w:pStyle w:val="Default"/>
        <w:spacing w:before="120" w:after="120"/>
        <w:jc w:val="both"/>
        <w:rPr>
          <w:rFonts w:ascii="Calibri" w:hAnsi="Calibri" w:cs="Calibri"/>
          <w:bCs/>
          <w:color w:val="000000" w:themeColor="text1"/>
        </w:rPr>
      </w:pPr>
      <w:r w:rsidRPr="002D4A9E">
        <w:rPr>
          <w:rFonts w:ascii="Calibri" w:hAnsi="Calibri" w:cs="Calibri"/>
          <w:bCs/>
          <w:color w:val="000000" w:themeColor="text1"/>
        </w:rPr>
        <w:t>§ 2º - o relato poderá ser digitado diretamente no site e</w:t>
      </w:r>
      <w:r w:rsidR="004505DD" w:rsidRPr="002D4A9E">
        <w:rPr>
          <w:rFonts w:ascii="Calibri" w:hAnsi="Calibri" w:cs="Calibri"/>
          <w:bCs/>
          <w:color w:val="000000" w:themeColor="text1"/>
        </w:rPr>
        <w:t xml:space="preserve"> deverá</w:t>
      </w:r>
      <w:r w:rsidR="00487CFF" w:rsidRPr="002D4A9E">
        <w:rPr>
          <w:rFonts w:ascii="Calibri" w:hAnsi="Calibri" w:cs="Calibri"/>
          <w:bCs/>
          <w:color w:val="000000" w:themeColor="text1"/>
        </w:rPr>
        <w:t xml:space="preserve"> ter </w:t>
      </w:r>
      <w:r w:rsidR="00C9538B" w:rsidRPr="002D4A9E">
        <w:rPr>
          <w:rFonts w:ascii="Calibri" w:hAnsi="Calibri" w:cs="Calibri"/>
          <w:bCs/>
          <w:color w:val="000000" w:themeColor="text1"/>
        </w:rPr>
        <w:t>no mínimo</w:t>
      </w:r>
      <w:r w:rsidR="00487CFF" w:rsidRPr="002D4A9E">
        <w:rPr>
          <w:rFonts w:ascii="Calibri" w:hAnsi="Calibri" w:cs="Calibri"/>
          <w:bCs/>
          <w:color w:val="000000" w:themeColor="text1"/>
        </w:rPr>
        <w:t xml:space="preserve"> 500 (quinhentas) palavras</w:t>
      </w:r>
      <w:r w:rsidR="00C9538B" w:rsidRPr="002D4A9E">
        <w:rPr>
          <w:rFonts w:ascii="Calibri" w:hAnsi="Calibri" w:cs="Calibri"/>
          <w:bCs/>
          <w:color w:val="000000" w:themeColor="text1"/>
        </w:rPr>
        <w:t xml:space="preserve"> (3000 caracteres)</w:t>
      </w:r>
      <w:r w:rsidR="00487CFF" w:rsidRPr="002D4A9E">
        <w:rPr>
          <w:rFonts w:ascii="Calibri" w:hAnsi="Calibri" w:cs="Calibri"/>
          <w:bCs/>
          <w:color w:val="000000" w:themeColor="text1"/>
        </w:rPr>
        <w:t xml:space="preserve"> </w:t>
      </w:r>
      <w:r w:rsidR="00C9538B" w:rsidRPr="002D4A9E">
        <w:rPr>
          <w:rFonts w:ascii="Calibri" w:hAnsi="Calibri" w:cs="Calibri"/>
          <w:bCs/>
          <w:color w:val="000000" w:themeColor="text1"/>
        </w:rPr>
        <w:t xml:space="preserve">a no máximo </w:t>
      </w:r>
      <w:r w:rsidR="00487CFF" w:rsidRPr="002D4A9E">
        <w:rPr>
          <w:rFonts w:ascii="Calibri" w:hAnsi="Calibri" w:cs="Calibri"/>
          <w:bCs/>
          <w:color w:val="000000" w:themeColor="text1"/>
        </w:rPr>
        <w:t>1</w:t>
      </w:r>
      <w:r w:rsidR="002C2A90" w:rsidRPr="002D4A9E">
        <w:rPr>
          <w:rFonts w:ascii="Calibri" w:hAnsi="Calibri" w:cs="Calibri"/>
          <w:bCs/>
          <w:color w:val="000000" w:themeColor="text1"/>
        </w:rPr>
        <w:t>2</w:t>
      </w:r>
      <w:r w:rsidR="00487CFF" w:rsidRPr="002D4A9E">
        <w:rPr>
          <w:rFonts w:ascii="Calibri" w:hAnsi="Calibri" w:cs="Calibri"/>
          <w:bCs/>
          <w:color w:val="000000" w:themeColor="text1"/>
        </w:rPr>
        <w:t>00 (mil</w:t>
      </w:r>
      <w:r w:rsidR="002C2A90" w:rsidRPr="002D4A9E">
        <w:rPr>
          <w:rFonts w:ascii="Calibri" w:hAnsi="Calibri" w:cs="Calibri"/>
          <w:bCs/>
          <w:color w:val="000000" w:themeColor="text1"/>
        </w:rPr>
        <w:t xml:space="preserve"> e duzentas</w:t>
      </w:r>
      <w:r w:rsidR="00487CFF" w:rsidRPr="002D4A9E">
        <w:rPr>
          <w:rFonts w:ascii="Calibri" w:hAnsi="Calibri" w:cs="Calibri"/>
          <w:bCs/>
          <w:color w:val="000000" w:themeColor="text1"/>
        </w:rPr>
        <w:t xml:space="preserve">) palavras </w:t>
      </w:r>
      <w:r w:rsidR="00C9538B" w:rsidRPr="002D4A9E">
        <w:rPr>
          <w:rFonts w:ascii="Calibri" w:hAnsi="Calibri" w:cs="Calibri"/>
          <w:bCs/>
          <w:color w:val="000000" w:themeColor="text1"/>
        </w:rPr>
        <w:t>(</w:t>
      </w:r>
      <w:r w:rsidR="00487CFF" w:rsidRPr="002D4A9E">
        <w:rPr>
          <w:rFonts w:ascii="Calibri" w:hAnsi="Calibri" w:cs="Calibri"/>
          <w:bCs/>
          <w:color w:val="000000" w:themeColor="text1"/>
        </w:rPr>
        <w:t>7</w:t>
      </w:r>
      <w:r w:rsidR="002C2A90" w:rsidRPr="002D4A9E">
        <w:rPr>
          <w:rFonts w:ascii="Calibri" w:hAnsi="Calibri" w:cs="Calibri"/>
          <w:bCs/>
          <w:color w:val="000000" w:themeColor="text1"/>
        </w:rPr>
        <w:t>14</w:t>
      </w:r>
      <w:r w:rsidR="00487CFF" w:rsidRPr="002D4A9E">
        <w:rPr>
          <w:rFonts w:ascii="Calibri" w:hAnsi="Calibri" w:cs="Calibri"/>
          <w:bCs/>
          <w:color w:val="000000" w:themeColor="text1"/>
        </w:rPr>
        <w:t>0 caracteres</w:t>
      </w:r>
      <w:r w:rsidR="00C9538B" w:rsidRPr="002D4A9E">
        <w:rPr>
          <w:rFonts w:ascii="Calibri" w:hAnsi="Calibri" w:cs="Calibri"/>
          <w:bCs/>
          <w:color w:val="000000" w:themeColor="text1"/>
        </w:rPr>
        <w:t>)</w:t>
      </w:r>
      <w:r w:rsidR="00487CFF" w:rsidRPr="002D4A9E">
        <w:rPr>
          <w:rFonts w:ascii="Calibri" w:hAnsi="Calibri" w:cs="Calibri"/>
          <w:bCs/>
          <w:color w:val="000000" w:themeColor="text1"/>
        </w:rPr>
        <w:t xml:space="preserve">, </w:t>
      </w:r>
      <w:r w:rsidR="004505DD" w:rsidRPr="002D4A9E">
        <w:rPr>
          <w:rFonts w:ascii="Calibri" w:hAnsi="Calibri" w:cs="Calibri"/>
          <w:bCs/>
          <w:color w:val="000000" w:themeColor="text1"/>
        </w:rPr>
        <w:t>incluindo o título</w:t>
      </w:r>
      <w:r w:rsidRPr="002D4A9E">
        <w:rPr>
          <w:rFonts w:ascii="Calibri" w:hAnsi="Calibri" w:cs="Calibri"/>
          <w:bCs/>
          <w:color w:val="000000" w:themeColor="text1"/>
        </w:rPr>
        <w:t xml:space="preserve">. </w:t>
      </w:r>
    </w:p>
    <w:p w:rsidR="004505DD" w:rsidRPr="002D4A9E" w:rsidRDefault="004258A6" w:rsidP="002C0DBA">
      <w:pPr>
        <w:pStyle w:val="Default"/>
        <w:spacing w:before="120" w:after="120"/>
        <w:jc w:val="both"/>
        <w:rPr>
          <w:rFonts w:ascii="Calibri" w:hAnsi="Calibri" w:cs="Calibri"/>
          <w:bCs/>
          <w:color w:val="000000" w:themeColor="text1"/>
        </w:rPr>
      </w:pPr>
      <w:r w:rsidRPr="002D4A9E">
        <w:rPr>
          <w:rFonts w:ascii="Calibri" w:hAnsi="Calibri" w:cs="Calibri"/>
          <w:bCs/>
          <w:color w:val="000000" w:themeColor="text1"/>
        </w:rPr>
        <w:t>§ 3º - relatos fora dos padrões especificados nos § 1º e § 2º não serão aceitos.</w:t>
      </w:r>
      <w:r w:rsidR="004505DD" w:rsidRPr="002D4A9E">
        <w:rPr>
          <w:rFonts w:ascii="Calibri" w:hAnsi="Calibri" w:cs="Calibri"/>
          <w:bCs/>
          <w:color w:val="000000" w:themeColor="text1"/>
        </w:rPr>
        <w:t xml:space="preserve"> </w:t>
      </w:r>
    </w:p>
    <w:p w:rsidR="004505DD" w:rsidRPr="002D4A9E" w:rsidRDefault="004505DD" w:rsidP="002C0DBA">
      <w:pPr>
        <w:pStyle w:val="Default"/>
        <w:spacing w:before="120" w:after="120"/>
        <w:jc w:val="both"/>
        <w:rPr>
          <w:rFonts w:ascii="Calibri" w:hAnsi="Calibri" w:cs="Calibri"/>
          <w:color w:val="000000" w:themeColor="text1"/>
        </w:rPr>
      </w:pPr>
      <w:r w:rsidRPr="002D4A9E">
        <w:rPr>
          <w:rFonts w:ascii="Calibri" w:hAnsi="Calibri" w:cs="Calibri"/>
          <w:b/>
          <w:bCs/>
          <w:color w:val="000000" w:themeColor="text1"/>
        </w:rPr>
        <w:t xml:space="preserve">§ </w:t>
      </w:r>
      <w:r w:rsidR="004258A6" w:rsidRPr="002D4A9E">
        <w:rPr>
          <w:rFonts w:ascii="Calibri" w:hAnsi="Calibri" w:cs="Calibri"/>
          <w:b/>
          <w:bCs/>
          <w:color w:val="000000" w:themeColor="text1"/>
        </w:rPr>
        <w:t>4</w:t>
      </w:r>
      <w:r w:rsidRPr="002D4A9E">
        <w:rPr>
          <w:rFonts w:ascii="Calibri" w:hAnsi="Calibri" w:cs="Calibri"/>
          <w:b/>
          <w:bCs/>
          <w:color w:val="000000" w:themeColor="text1"/>
        </w:rPr>
        <w:t xml:space="preserve">º </w:t>
      </w:r>
      <w:r w:rsidRPr="002D4A9E">
        <w:rPr>
          <w:rFonts w:ascii="Calibri" w:hAnsi="Calibri" w:cs="Calibri"/>
          <w:color w:val="000000" w:themeColor="text1"/>
        </w:rPr>
        <w:t xml:space="preserve">- para escrever </w:t>
      </w:r>
      <w:r w:rsidR="008907FD" w:rsidRPr="002D4A9E">
        <w:rPr>
          <w:rFonts w:ascii="Calibri" w:hAnsi="Calibri" w:cs="Calibri"/>
          <w:color w:val="000000" w:themeColor="text1"/>
        </w:rPr>
        <w:t>o relato</w:t>
      </w:r>
      <w:r w:rsidRPr="002D4A9E">
        <w:rPr>
          <w:rFonts w:ascii="Calibri" w:hAnsi="Calibri" w:cs="Calibri"/>
          <w:color w:val="000000" w:themeColor="text1"/>
        </w:rPr>
        <w:t xml:space="preserve">, a empreendedora poderá seguir o roteiro do Anexo II. </w:t>
      </w:r>
    </w:p>
    <w:p w:rsidR="004505DD" w:rsidRPr="002D4A9E" w:rsidRDefault="004505DD" w:rsidP="002C0DBA">
      <w:pPr>
        <w:pStyle w:val="Default"/>
        <w:spacing w:before="120" w:after="120"/>
        <w:jc w:val="both"/>
        <w:rPr>
          <w:rFonts w:ascii="Calibri" w:hAnsi="Calibri" w:cs="Calibri"/>
          <w:color w:val="000000" w:themeColor="text1"/>
        </w:rPr>
      </w:pPr>
      <w:r w:rsidRPr="002D4A9E">
        <w:rPr>
          <w:rFonts w:ascii="Calibri" w:hAnsi="Calibri" w:cs="Calibri"/>
          <w:b/>
          <w:bCs/>
          <w:color w:val="000000" w:themeColor="text1"/>
        </w:rPr>
        <w:t xml:space="preserve">Art. 5º - Etapas </w:t>
      </w:r>
    </w:p>
    <w:p w:rsidR="004505DD" w:rsidRPr="002D4A9E" w:rsidRDefault="004505DD" w:rsidP="002C0DBA">
      <w:pPr>
        <w:pStyle w:val="Default"/>
        <w:spacing w:before="120" w:after="120"/>
        <w:jc w:val="both"/>
        <w:rPr>
          <w:rFonts w:ascii="Calibri" w:hAnsi="Calibri" w:cs="Calibri"/>
          <w:color w:val="000000" w:themeColor="text1"/>
        </w:rPr>
      </w:pPr>
      <w:r w:rsidRPr="002D4A9E">
        <w:rPr>
          <w:rFonts w:ascii="Calibri" w:hAnsi="Calibri" w:cs="Calibri"/>
          <w:color w:val="000000" w:themeColor="text1"/>
        </w:rPr>
        <w:t xml:space="preserve">O prêmio é composto por </w:t>
      </w:r>
      <w:r w:rsidR="00B0355D" w:rsidRPr="002D4A9E">
        <w:rPr>
          <w:rFonts w:ascii="Calibri" w:hAnsi="Calibri" w:cs="Calibri"/>
          <w:color w:val="000000" w:themeColor="text1"/>
        </w:rPr>
        <w:t xml:space="preserve">2 </w:t>
      </w:r>
      <w:r w:rsidRPr="002D4A9E">
        <w:rPr>
          <w:rFonts w:ascii="Calibri" w:hAnsi="Calibri" w:cs="Calibri"/>
          <w:color w:val="000000" w:themeColor="text1"/>
        </w:rPr>
        <w:t>(</w:t>
      </w:r>
      <w:r w:rsidR="00B0355D" w:rsidRPr="002D4A9E">
        <w:rPr>
          <w:rFonts w:ascii="Calibri" w:hAnsi="Calibri" w:cs="Calibri"/>
          <w:color w:val="000000" w:themeColor="text1"/>
        </w:rPr>
        <w:t>duas</w:t>
      </w:r>
      <w:r w:rsidRPr="002D4A9E">
        <w:rPr>
          <w:rFonts w:ascii="Calibri" w:hAnsi="Calibri" w:cs="Calibri"/>
          <w:color w:val="000000" w:themeColor="text1"/>
        </w:rPr>
        <w:t xml:space="preserve">) etapas: estadual e nacional. </w:t>
      </w:r>
    </w:p>
    <w:p w:rsidR="00934629" w:rsidRPr="002D4A9E" w:rsidRDefault="00934629" w:rsidP="002C0DBA">
      <w:pPr>
        <w:pStyle w:val="Default"/>
        <w:spacing w:before="120" w:after="120"/>
        <w:jc w:val="both"/>
        <w:rPr>
          <w:rFonts w:ascii="Calibri" w:hAnsi="Calibri" w:cs="Calibri"/>
          <w:bCs/>
          <w:color w:val="000000" w:themeColor="text1"/>
        </w:rPr>
      </w:pPr>
      <w:r w:rsidRPr="002D4A9E">
        <w:rPr>
          <w:rFonts w:ascii="Calibri" w:hAnsi="Calibri" w:cs="Calibri"/>
          <w:b/>
          <w:bCs/>
          <w:color w:val="000000" w:themeColor="text1"/>
        </w:rPr>
        <w:t xml:space="preserve">Parágrafo único. </w:t>
      </w:r>
      <w:r w:rsidRPr="002D4A9E">
        <w:rPr>
          <w:rFonts w:ascii="Calibri" w:hAnsi="Calibri" w:cs="Calibri"/>
          <w:bCs/>
          <w:color w:val="000000" w:themeColor="text1"/>
        </w:rPr>
        <w:t xml:space="preserve">As melhores pontuadas </w:t>
      </w:r>
      <w:r w:rsidR="002C2A90" w:rsidRPr="002D4A9E">
        <w:rPr>
          <w:rFonts w:ascii="Calibri" w:hAnsi="Calibri" w:cs="Calibri"/>
          <w:bCs/>
          <w:color w:val="000000" w:themeColor="text1"/>
        </w:rPr>
        <w:t xml:space="preserve">na etapa estadual </w:t>
      </w:r>
      <w:r w:rsidRPr="002D4A9E">
        <w:rPr>
          <w:rFonts w:ascii="Calibri" w:hAnsi="Calibri" w:cs="Calibri"/>
          <w:bCs/>
          <w:color w:val="000000" w:themeColor="text1"/>
        </w:rPr>
        <w:t>receberão a visita de um verificador, que validará as in</w:t>
      </w:r>
      <w:r w:rsidR="00B0355D" w:rsidRPr="002D4A9E">
        <w:rPr>
          <w:rFonts w:ascii="Calibri" w:hAnsi="Calibri" w:cs="Calibri"/>
          <w:bCs/>
          <w:color w:val="000000" w:themeColor="text1"/>
        </w:rPr>
        <w:t>fo</w:t>
      </w:r>
      <w:r w:rsidRPr="002D4A9E">
        <w:rPr>
          <w:rFonts w:ascii="Calibri" w:hAnsi="Calibri" w:cs="Calibri"/>
          <w:bCs/>
          <w:color w:val="000000" w:themeColor="text1"/>
        </w:rPr>
        <w:t>rmações apresentadas no relato.</w:t>
      </w:r>
    </w:p>
    <w:p w:rsidR="004505DD" w:rsidRPr="002D4A9E" w:rsidRDefault="004505DD" w:rsidP="002C0DBA">
      <w:pPr>
        <w:pStyle w:val="Default"/>
        <w:spacing w:before="120" w:after="120"/>
        <w:jc w:val="both"/>
        <w:rPr>
          <w:rFonts w:ascii="Calibri" w:hAnsi="Calibri" w:cs="Calibri"/>
          <w:color w:val="000000" w:themeColor="text1"/>
        </w:rPr>
      </w:pPr>
      <w:r w:rsidRPr="002D4A9E">
        <w:rPr>
          <w:rFonts w:ascii="Calibri" w:hAnsi="Calibri" w:cs="Calibri"/>
          <w:b/>
          <w:bCs/>
          <w:color w:val="000000" w:themeColor="text1"/>
        </w:rPr>
        <w:t xml:space="preserve">Etapa Estadual </w:t>
      </w:r>
    </w:p>
    <w:p w:rsidR="004505DD" w:rsidRPr="002D4A9E" w:rsidRDefault="004505DD" w:rsidP="002C0DBA">
      <w:pPr>
        <w:pStyle w:val="Default"/>
        <w:spacing w:before="120" w:after="120"/>
        <w:jc w:val="both"/>
        <w:rPr>
          <w:rFonts w:ascii="Calibri" w:hAnsi="Calibri" w:cs="Calibri"/>
          <w:color w:val="000000" w:themeColor="text1"/>
        </w:rPr>
      </w:pPr>
      <w:r w:rsidRPr="002D4A9E">
        <w:rPr>
          <w:rFonts w:ascii="Calibri" w:hAnsi="Calibri" w:cs="Calibri"/>
          <w:b/>
          <w:bCs/>
          <w:color w:val="000000" w:themeColor="text1"/>
        </w:rPr>
        <w:t xml:space="preserve">§ 1º - </w:t>
      </w:r>
      <w:r w:rsidRPr="002D4A9E">
        <w:rPr>
          <w:rFonts w:ascii="Calibri" w:hAnsi="Calibri" w:cs="Calibri"/>
          <w:color w:val="000000" w:themeColor="text1"/>
        </w:rPr>
        <w:t xml:space="preserve">nesta etapa, </w:t>
      </w:r>
      <w:r w:rsidR="00DA5237" w:rsidRPr="002D4A9E">
        <w:rPr>
          <w:rFonts w:ascii="Calibri" w:hAnsi="Calibri" w:cs="Calibri"/>
          <w:color w:val="000000" w:themeColor="text1"/>
        </w:rPr>
        <w:t>o</w:t>
      </w:r>
      <w:r w:rsidRPr="002D4A9E">
        <w:rPr>
          <w:rFonts w:ascii="Calibri" w:hAnsi="Calibri" w:cs="Calibri"/>
          <w:color w:val="000000" w:themeColor="text1"/>
        </w:rPr>
        <w:t xml:space="preserve">s </w:t>
      </w:r>
      <w:r w:rsidR="00DA5237" w:rsidRPr="002D4A9E">
        <w:rPr>
          <w:rFonts w:ascii="Calibri" w:hAnsi="Calibri" w:cs="Calibri"/>
          <w:color w:val="000000" w:themeColor="text1"/>
        </w:rPr>
        <w:t>relato</w:t>
      </w:r>
      <w:r w:rsidRPr="002D4A9E">
        <w:rPr>
          <w:rFonts w:ascii="Calibri" w:hAnsi="Calibri" w:cs="Calibri"/>
          <w:color w:val="000000" w:themeColor="text1"/>
        </w:rPr>
        <w:t>s inscrit</w:t>
      </w:r>
      <w:r w:rsidR="00DA5237" w:rsidRPr="002D4A9E">
        <w:rPr>
          <w:rFonts w:ascii="Calibri" w:hAnsi="Calibri" w:cs="Calibri"/>
          <w:color w:val="000000" w:themeColor="text1"/>
        </w:rPr>
        <w:t>o</w:t>
      </w:r>
      <w:r w:rsidRPr="002D4A9E">
        <w:rPr>
          <w:rFonts w:ascii="Calibri" w:hAnsi="Calibri" w:cs="Calibri"/>
          <w:color w:val="000000" w:themeColor="text1"/>
        </w:rPr>
        <w:t>s serão avaliad</w:t>
      </w:r>
      <w:r w:rsidR="00DA5237" w:rsidRPr="002D4A9E">
        <w:rPr>
          <w:rFonts w:ascii="Calibri" w:hAnsi="Calibri" w:cs="Calibri"/>
          <w:color w:val="000000" w:themeColor="text1"/>
        </w:rPr>
        <w:t>o</w:t>
      </w:r>
      <w:r w:rsidRPr="002D4A9E">
        <w:rPr>
          <w:rFonts w:ascii="Calibri" w:hAnsi="Calibri" w:cs="Calibri"/>
          <w:color w:val="000000" w:themeColor="text1"/>
        </w:rPr>
        <w:t>s e selecionad</w:t>
      </w:r>
      <w:r w:rsidR="00DA5237" w:rsidRPr="002D4A9E">
        <w:rPr>
          <w:rFonts w:ascii="Calibri" w:hAnsi="Calibri" w:cs="Calibri"/>
          <w:color w:val="000000" w:themeColor="text1"/>
        </w:rPr>
        <w:t>o</w:t>
      </w:r>
      <w:r w:rsidRPr="002D4A9E">
        <w:rPr>
          <w:rFonts w:ascii="Calibri" w:hAnsi="Calibri" w:cs="Calibri"/>
          <w:color w:val="000000" w:themeColor="text1"/>
        </w:rPr>
        <w:t xml:space="preserve">s por uma comissão julgadora estadual, considerando os critérios de julgamento descritos no artigo 7º deste regulamento. Serão escolhidas até </w:t>
      </w:r>
      <w:r w:rsidR="00577B13" w:rsidRPr="002D4A9E">
        <w:rPr>
          <w:rFonts w:ascii="Calibri" w:hAnsi="Calibri" w:cs="Calibri"/>
          <w:color w:val="000000" w:themeColor="text1"/>
        </w:rPr>
        <w:t>3</w:t>
      </w:r>
      <w:r w:rsidRPr="002D4A9E">
        <w:rPr>
          <w:rFonts w:ascii="Calibri" w:hAnsi="Calibri" w:cs="Calibri"/>
          <w:color w:val="000000" w:themeColor="text1"/>
        </w:rPr>
        <w:t xml:space="preserve"> (</w:t>
      </w:r>
      <w:r w:rsidR="00F1642F" w:rsidRPr="002D4A9E">
        <w:rPr>
          <w:rFonts w:ascii="Calibri" w:hAnsi="Calibri" w:cs="Calibri"/>
          <w:color w:val="000000" w:themeColor="text1"/>
        </w:rPr>
        <w:t>três</w:t>
      </w:r>
      <w:r w:rsidRPr="002D4A9E">
        <w:rPr>
          <w:rFonts w:ascii="Calibri" w:hAnsi="Calibri" w:cs="Calibri"/>
          <w:color w:val="000000" w:themeColor="text1"/>
        </w:rPr>
        <w:t xml:space="preserve">) </w:t>
      </w:r>
      <w:r w:rsidR="00DA5237" w:rsidRPr="002D4A9E">
        <w:rPr>
          <w:rFonts w:ascii="Calibri" w:hAnsi="Calibri" w:cs="Calibri"/>
          <w:color w:val="000000" w:themeColor="text1"/>
        </w:rPr>
        <w:t>relato</w:t>
      </w:r>
      <w:r w:rsidRPr="002D4A9E">
        <w:rPr>
          <w:rFonts w:ascii="Calibri" w:hAnsi="Calibri" w:cs="Calibri"/>
          <w:color w:val="000000" w:themeColor="text1"/>
        </w:rPr>
        <w:t xml:space="preserve">s de empreendedoras de cada </w:t>
      </w:r>
      <w:r w:rsidR="002C2A90" w:rsidRPr="002D4A9E">
        <w:rPr>
          <w:rFonts w:ascii="Calibri" w:hAnsi="Calibri" w:cs="Calibri"/>
          <w:color w:val="000000" w:themeColor="text1"/>
        </w:rPr>
        <w:t>Unidade da Federação</w:t>
      </w:r>
      <w:r w:rsidRPr="002D4A9E">
        <w:rPr>
          <w:rFonts w:ascii="Calibri" w:hAnsi="Calibri" w:cs="Calibri"/>
          <w:color w:val="000000" w:themeColor="text1"/>
        </w:rPr>
        <w:t xml:space="preserve">: 1 (um) da categoria </w:t>
      </w:r>
      <w:r w:rsidRPr="002D4A9E">
        <w:rPr>
          <w:rFonts w:ascii="Calibri" w:hAnsi="Calibri" w:cs="Calibri"/>
          <w:b/>
          <w:bCs/>
          <w:color w:val="000000" w:themeColor="text1"/>
        </w:rPr>
        <w:t xml:space="preserve">Pequenos Negócios, </w:t>
      </w:r>
      <w:r w:rsidRPr="002D4A9E">
        <w:rPr>
          <w:rFonts w:ascii="Calibri" w:hAnsi="Calibri" w:cs="Calibri"/>
          <w:color w:val="000000" w:themeColor="text1"/>
        </w:rPr>
        <w:t xml:space="preserve"> 1 (um) da categoria </w:t>
      </w:r>
      <w:r w:rsidR="00896A31" w:rsidRPr="002D4A9E">
        <w:rPr>
          <w:rFonts w:ascii="Calibri" w:hAnsi="Calibri" w:cs="Calibri"/>
          <w:b/>
          <w:bCs/>
          <w:color w:val="000000" w:themeColor="text1"/>
        </w:rPr>
        <w:t>Produtora Rural</w:t>
      </w:r>
      <w:r w:rsidR="00577B13" w:rsidRPr="002D4A9E">
        <w:rPr>
          <w:rFonts w:ascii="Calibri" w:hAnsi="Calibri" w:cs="Calibri"/>
          <w:b/>
          <w:bCs/>
          <w:color w:val="000000" w:themeColor="text1"/>
        </w:rPr>
        <w:t xml:space="preserve"> e</w:t>
      </w:r>
      <w:r w:rsidR="007308AA" w:rsidRPr="002D4A9E">
        <w:rPr>
          <w:rFonts w:ascii="Calibri" w:hAnsi="Calibri" w:cs="Calibri"/>
          <w:b/>
          <w:bCs/>
          <w:color w:val="000000" w:themeColor="text1"/>
        </w:rPr>
        <w:t xml:space="preserve"> </w:t>
      </w:r>
      <w:r w:rsidR="007308AA" w:rsidRPr="002D4A9E">
        <w:rPr>
          <w:rFonts w:ascii="Calibri" w:hAnsi="Calibri" w:cs="Calibri"/>
          <w:bCs/>
          <w:color w:val="000000" w:themeColor="text1"/>
        </w:rPr>
        <w:t>1 (um)</w:t>
      </w:r>
      <w:r w:rsidR="007308AA" w:rsidRPr="002D4A9E">
        <w:rPr>
          <w:rFonts w:ascii="Calibri" w:hAnsi="Calibri" w:cs="Calibri"/>
          <w:b/>
          <w:bCs/>
          <w:color w:val="000000" w:themeColor="text1"/>
        </w:rPr>
        <w:t xml:space="preserve"> </w:t>
      </w:r>
      <w:r w:rsidR="007308AA" w:rsidRPr="002D4A9E">
        <w:rPr>
          <w:rFonts w:ascii="Calibri" w:hAnsi="Calibri" w:cs="Calibri"/>
          <w:bCs/>
          <w:color w:val="000000" w:themeColor="text1"/>
        </w:rPr>
        <w:t>da categoria</w:t>
      </w:r>
      <w:r w:rsidR="007308AA" w:rsidRPr="002D4A9E">
        <w:rPr>
          <w:rFonts w:ascii="Calibri" w:hAnsi="Calibri" w:cs="Calibri"/>
          <w:b/>
          <w:bCs/>
          <w:color w:val="000000" w:themeColor="text1"/>
        </w:rPr>
        <w:t xml:space="preserve"> </w:t>
      </w:r>
      <w:r w:rsidR="00A71B54" w:rsidRPr="002D4A9E">
        <w:rPr>
          <w:rFonts w:ascii="Calibri" w:hAnsi="Calibri" w:cs="Calibri"/>
          <w:b/>
          <w:bCs/>
          <w:color w:val="000000" w:themeColor="text1"/>
        </w:rPr>
        <w:t xml:space="preserve">Micro </w:t>
      </w:r>
      <w:r w:rsidR="007308AA" w:rsidRPr="002D4A9E">
        <w:rPr>
          <w:rFonts w:ascii="Calibri" w:hAnsi="Calibri" w:cs="Calibri"/>
          <w:b/>
          <w:bCs/>
          <w:color w:val="000000" w:themeColor="text1"/>
        </w:rPr>
        <w:t>Empre</w:t>
      </w:r>
      <w:r w:rsidR="002C2A90" w:rsidRPr="002D4A9E">
        <w:rPr>
          <w:rFonts w:ascii="Calibri" w:hAnsi="Calibri" w:cs="Calibri"/>
          <w:b/>
          <w:bCs/>
          <w:color w:val="000000" w:themeColor="text1"/>
        </w:rPr>
        <w:t>endedora</w:t>
      </w:r>
      <w:r w:rsidR="007308AA" w:rsidRPr="002D4A9E">
        <w:rPr>
          <w:rFonts w:ascii="Calibri" w:hAnsi="Calibri" w:cs="Calibri"/>
          <w:b/>
          <w:bCs/>
          <w:color w:val="000000" w:themeColor="text1"/>
        </w:rPr>
        <w:t xml:space="preserve"> </w:t>
      </w:r>
      <w:r w:rsidR="00577B13" w:rsidRPr="002D4A9E">
        <w:rPr>
          <w:rFonts w:ascii="Calibri" w:hAnsi="Calibri" w:cs="Calibri"/>
          <w:b/>
          <w:bCs/>
          <w:color w:val="000000" w:themeColor="text1"/>
        </w:rPr>
        <w:t>Individual.</w:t>
      </w:r>
    </w:p>
    <w:p w:rsidR="004505DD" w:rsidRPr="002D4A9E" w:rsidRDefault="004505DD" w:rsidP="002C0DBA">
      <w:pPr>
        <w:pStyle w:val="Default"/>
        <w:spacing w:before="120" w:after="120"/>
        <w:ind w:left="708"/>
        <w:jc w:val="both"/>
        <w:rPr>
          <w:rFonts w:ascii="Calibri" w:hAnsi="Calibri" w:cs="Calibri"/>
          <w:color w:val="000000" w:themeColor="text1"/>
        </w:rPr>
      </w:pPr>
      <w:r w:rsidRPr="002D4A9E">
        <w:rPr>
          <w:rFonts w:ascii="Calibri" w:hAnsi="Calibri" w:cs="Calibri"/>
          <w:color w:val="000000" w:themeColor="text1"/>
        </w:rPr>
        <w:t xml:space="preserve">I – o número total de </w:t>
      </w:r>
      <w:r w:rsidR="00DA5237" w:rsidRPr="002D4A9E">
        <w:rPr>
          <w:rFonts w:ascii="Calibri" w:hAnsi="Calibri" w:cs="Calibri"/>
          <w:color w:val="000000" w:themeColor="text1"/>
        </w:rPr>
        <w:t xml:space="preserve">relatos </w:t>
      </w:r>
      <w:r w:rsidRPr="002D4A9E">
        <w:rPr>
          <w:rFonts w:ascii="Calibri" w:hAnsi="Calibri" w:cs="Calibri"/>
          <w:color w:val="000000" w:themeColor="text1"/>
        </w:rPr>
        <w:t>selecionad</w:t>
      </w:r>
      <w:r w:rsidR="00DA5237" w:rsidRPr="002D4A9E">
        <w:rPr>
          <w:rFonts w:ascii="Calibri" w:hAnsi="Calibri" w:cs="Calibri"/>
          <w:color w:val="000000" w:themeColor="text1"/>
        </w:rPr>
        <w:t>o</w:t>
      </w:r>
      <w:r w:rsidRPr="002D4A9E">
        <w:rPr>
          <w:rFonts w:ascii="Calibri" w:hAnsi="Calibri" w:cs="Calibri"/>
          <w:color w:val="000000" w:themeColor="text1"/>
        </w:rPr>
        <w:t>s em tod</w:t>
      </w:r>
      <w:r w:rsidR="002C2A90" w:rsidRPr="002D4A9E">
        <w:rPr>
          <w:rFonts w:ascii="Calibri" w:hAnsi="Calibri" w:cs="Calibri"/>
          <w:color w:val="000000" w:themeColor="text1"/>
        </w:rPr>
        <w:t>as</w:t>
      </w:r>
      <w:r w:rsidRPr="002D4A9E">
        <w:rPr>
          <w:rFonts w:ascii="Calibri" w:hAnsi="Calibri" w:cs="Calibri"/>
          <w:color w:val="000000" w:themeColor="text1"/>
        </w:rPr>
        <w:t xml:space="preserve"> </w:t>
      </w:r>
      <w:r w:rsidR="002C2A90" w:rsidRPr="002D4A9E">
        <w:rPr>
          <w:rFonts w:ascii="Calibri" w:hAnsi="Calibri" w:cs="Calibri"/>
          <w:color w:val="000000" w:themeColor="text1"/>
        </w:rPr>
        <w:t xml:space="preserve">as Unidades da Federação </w:t>
      </w:r>
      <w:r w:rsidRPr="002D4A9E">
        <w:rPr>
          <w:rFonts w:ascii="Calibri" w:hAnsi="Calibri" w:cs="Calibri"/>
          <w:color w:val="000000" w:themeColor="text1"/>
        </w:rPr>
        <w:t xml:space="preserve">será, no máximo, de </w:t>
      </w:r>
      <w:r w:rsidR="00F359BE" w:rsidRPr="002D4A9E">
        <w:rPr>
          <w:rFonts w:ascii="Calibri" w:hAnsi="Calibri" w:cs="Calibri"/>
          <w:color w:val="000000" w:themeColor="text1"/>
        </w:rPr>
        <w:t xml:space="preserve">81 </w:t>
      </w:r>
      <w:r w:rsidRPr="002D4A9E">
        <w:rPr>
          <w:rFonts w:ascii="Calibri" w:hAnsi="Calibri" w:cs="Calibri"/>
          <w:color w:val="000000" w:themeColor="text1"/>
        </w:rPr>
        <w:t>(</w:t>
      </w:r>
      <w:r w:rsidR="00F359BE" w:rsidRPr="002D4A9E">
        <w:rPr>
          <w:rFonts w:ascii="Calibri" w:hAnsi="Calibri" w:cs="Calibri"/>
          <w:color w:val="000000" w:themeColor="text1"/>
        </w:rPr>
        <w:t>oitenta e um</w:t>
      </w:r>
      <w:r w:rsidRPr="002D4A9E">
        <w:rPr>
          <w:rFonts w:ascii="Calibri" w:hAnsi="Calibri" w:cs="Calibri"/>
          <w:color w:val="000000" w:themeColor="text1"/>
        </w:rPr>
        <w:t xml:space="preserve">). Este número poderá ser menor caso as histórias não atendam aos critérios estabelecidos neste regulamento. </w:t>
      </w:r>
    </w:p>
    <w:p w:rsidR="004505DD" w:rsidRPr="002D4A9E" w:rsidRDefault="004505DD" w:rsidP="002C0DBA">
      <w:pPr>
        <w:pStyle w:val="Default"/>
        <w:spacing w:before="120" w:after="120"/>
        <w:ind w:left="708"/>
        <w:jc w:val="both"/>
        <w:rPr>
          <w:rFonts w:ascii="Calibri" w:hAnsi="Calibri" w:cs="Calibri"/>
          <w:color w:val="000000" w:themeColor="text1"/>
        </w:rPr>
      </w:pPr>
      <w:r w:rsidRPr="002D4A9E">
        <w:rPr>
          <w:rFonts w:ascii="Calibri" w:hAnsi="Calibri" w:cs="Calibri"/>
          <w:color w:val="000000" w:themeColor="text1"/>
        </w:rPr>
        <w:t xml:space="preserve">II – cada SEBRAE </w:t>
      </w:r>
      <w:r w:rsidR="002C2A90" w:rsidRPr="002D4A9E">
        <w:rPr>
          <w:rFonts w:ascii="Calibri" w:hAnsi="Calibri" w:cs="Calibri"/>
          <w:color w:val="000000" w:themeColor="text1"/>
        </w:rPr>
        <w:t xml:space="preserve">da Unidade da Federação </w:t>
      </w:r>
      <w:r w:rsidRPr="002D4A9E">
        <w:rPr>
          <w:rFonts w:ascii="Calibri" w:hAnsi="Calibri" w:cs="Calibri"/>
          <w:color w:val="000000" w:themeColor="text1"/>
        </w:rPr>
        <w:t xml:space="preserve"> oferecerá às suas vencedoras: </w:t>
      </w:r>
    </w:p>
    <w:p w:rsidR="004505DD" w:rsidRPr="002D4A9E" w:rsidRDefault="004505DD" w:rsidP="002C0DBA">
      <w:pPr>
        <w:pStyle w:val="Default"/>
        <w:spacing w:before="120" w:after="120"/>
        <w:ind w:left="1416"/>
        <w:jc w:val="both"/>
        <w:rPr>
          <w:rFonts w:ascii="Calibri" w:hAnsi="Calibri" w:cs="Calibri"/>
          <w:color w:val="000000" w:themeColor="text1"/>
        </w:rPr>
      </w:pPr>
      <w:r w:rsidRPr="002D4A9E">
        <w:rPr>
          <w:rFonts w:ascii="Calibri" w:hAnsi="Calibri" w:cs="Calibri"/>
          <w:color w:val="000000" w:themeColor="text1"/>
        </w:rPr>
        <w:lastRenderedPageBreak/>
        <w:t xml:space="preserve">a) uma placa/ troféu de reconhecimento; </w:t>
      </w:r>
    </w:p>
    <w:p w:rsidR="004505DD" w:rsidRPr="002D4A9E" w:rsidRDefault="004505DD" w:rsidP="002C0DBA">
      <w:pPr>
        <w:pStyle w:val="Default"/>
        <w:spacing w:before="120" w:after="120"/>
        <w:ind w:left="1416"/>
        <w:jc w:val="both"/>
        <w:rPr>
          <w:rFonts w:ascii="Calibri" w:hAnsi="Calibri" w:cs="Calibri"/>
          <w:color w:val="000000" w:themeColor="text1"/>
        </w:rPr>
      </w:pPr>
      <w:r w:rsidRPr="002D4A9E">
        <w:rPr>
          <w:rFonts w:ascii="Calibri" w:hAnsi="Calibri" w:cs="Calibri"/>
          <w:color w:val="000000" w:themeColor="text1"/>
        </w:rPr>
        <w:t xml:space="preserve">b) certificado de premiação; </w:t>
      </w:r>
    </w:p>
    <w:p w:rsidR="007C3488" w:rsidRPr="002D4A9E" w:rsidRDefault="007C3488" w:rsidP="002C0DBA">
      <w:pPr>
        <w:pStyle w:val="Default"/>
        <w:spacing w:before="120" w:after="120"/>
        <w:ind w:left="1416"/>
        <w:jc w:val="both"/>
        <w:rPr>
          <w:rFonts w:ascii="Calibri" w:hAnsi="Calibri" w:cs="Calibri"/>
          <w:color w:val="000000" w:themeColor="text1"/>
        </w:rPr>
      </w:pPr>
      <w:r w:rsidRPr="002D4A9E">
        <w:rPr>
          <w:rFonts w:ascii="Calibri" w:hAnsi="Calibri" w:cs="Calibri"/>
          <w:color w:val="000000" w:themeColor="text1"/>
        </w:rPr>
        <w:t>c) direito ao selo de vencedora, explicitando o ciclo;</w:t>
      </w:r>
    </w:p>
    <w:p w:rsidR="004505DD" w:rsidRPr="002D4A9E" w:rsidRDefault="00537B26" w:rsidP="00654838">
      <w:pPr>
        <w:pStyle w:val="Default"/>
        <w:spacing w:before="120" w:after="120"/>
        <w:ind w:left="1416"/>
        <w:jc w:val="both"/>
        <w:rPr>
          <w:rFonts w:ascii="Calibri" w:hAnsi="Calibri" w:cs="Calibri"/>
          <w:color w:val="000000" w:themeColor="text1"/>
        </w:rPr>
      </w:pPr>
      <w:r w:rsidRPr="002D4A9E">
        <w:rPr>
          <w:rFonts w:ascii="Calibri" w:hAnsi="Calibri" w:cs="Calibri"/>
          <w:color w:val="000000" w:themeColor="text1"/>
        </w:rPr>
        <w:t>d</w:t>
      </w:r>
      <w:r w:rsidR="004505DD" w:rsidRPr="002D4A9E">
        <w:rPr>
          <w:rFonts w:ascii="Calibri" w:hAnsi="Calibri" w:cs="Calibri"/>
          <w:color w:val="000000" w:themeColor="text1"/>
        </w:rPr>
        <w:t xml:space="preserve">) um curso da Matriz de Soluções Educacionais </w:t>
      </w:r>
      <w:r w:rsidR="00654838" w:rsidRPr="002D4A9E">
        <w:rPr>
          <w:rFonts w:ascii="Calibri" w:hAnsi="Calibri" w:cs="Calibri"/>
          <w:color w:val="000000" w:themeColor="text1"/>
        </w:rPr>
        <w:t xml:space="preserve">e/ou </w:t>
      </w:r>
      <w:r w:rsidR="004505DD" w:rsidRPr="002D4A9E">
        <w:rPr>
          <w:rFonts w:ascii="Calibri" w:hAnsi="Calibri" w:cs="Calibri"/>
          <w:bCs/>
          <w:color w:val="000000" w:themeColor="text1"/>
        </w:rPr>
        <w:t>16</w:t>
      </w:r>
      <w:r w:rsidR="004505DD" w:rsidRPr="002D4A9E">
        <w:rPr>
          <w:rFonts w:ascii="Calibri" w:hAnsi="Calibri" w:cs="Calibri"/>
          <w:b/>
          <w:bCs/>
          <w:color w:val="000000" w:themeColor="text1"/>
        </w:rPr>
        <w:t xml:space="preserve"> </w:t>
      </w:r>
      <w:r w:rsidR="004505DD" w:rsidRPr="002D4A9E">
        <w:rPr>
          <w:rFonts w:ascii="Calibri" w:hAnsi="Calibri" w:cs="Calibri"/>
          <w:color w:val="000000" w:themeColor="text1"/>
        </w:rPr>
        <w:t>(dezesseis)</w:t>
      </w:r>
      <w:r w:rsidR="0066570E" w:rsidRPr="002D4A9E">
        <w:rPr>
          <w:rFonts w:ascii="Calibri" w:hAnsi="Calibri" w:cs="Calibri"/>
          <w:color w:val="000000" w:themeColor="text1"/>
        </w:rPr>
        <w:t xml:space="preserve"> horas técnicas de consultoria</w:t>
      </w:r>
      <w:r w:rsidR="00C121F8" w:rsidRPr="002D4A9E">
        <w:rPr>
          <w:rFonts w:ascii="Calibri" w:hAnsi="Calibri" w:cs="Calibri"/>
          <w:color w:val="000000" w:themeColor="text1"/>
        </w:rPr>
        <w:t xml:space="preserve"> em gestão</w:t>
      </w:r>
      <w:r w:rsidR="0066570E" w:rsidRPr="002D4A9E">
        <w:rPr>
          <w:rFonts w:ascii="Calibri" w:hAnsi="Calibri" w:cs="Calibri"/>
          <w:color w:val="000000" w:themeColor="text1"/>
        </w:rPr>
        <w:t>.</w:t>
      </w:r>
    </w:p>
    <w:p w:rsidR="004505DD" w:rsidRPr="002D4A9E" w:rsidRDefault="004505DD" w:rsidP="002C0DBA">
      <w:pPr>
        <w:pStyle w:val="Default"/>
        <w:spacing w:before="120" w:after="120"/>
        <w:jc w:val="both"/>
        <w:rPr>
          <w:rFonts w:ascii="Calibri" w:hAnsi="Calibri" w:cs="Calibri"/>
          <w:color w:val="000000" w:themeColor="text1"/>
        </w:rPr>
      </w:pPr>
      <w:r w:rsidRPr="002D4A9E">
        <w:rPr>
          <w:rFonts w:ascii="Calibri" w:hAnsi="Calibri" w:cs="Calibri"/>
          <w:b/>
          <w:bCs/>
          <w:color w:val="000000" w:themeColor="text1"/>
        </w:rPr>
        <w:t xml:space="preserve">Etapa </w:t>
      </w:r>
      <w:r w:rsidR="00B0355D" w:rsidRPr="002D4A9E">
        <w:rPr>
          <w:rFonts w:ascii="Calibri" w:hAnsi="Calibri" w:cs="Calibri"/>
          <w:b/>
          <w:bCs/>
          <w:color w:val="000000" w:themeColor="text1"/>
        </w:rPr>
        <w:t xml:space="preserve">Nacional </w:t>
      </w:r>
    </w:p>
    <w:p w:rsidR="004505DD" w:rsidRPr="002D4A9E" w:rsidRDefault="004505DD" w:rsidP="002C0DBA">
      <w:pPr>
        <w:pStyle w:val="Default"/>
        <w:spacing w:before="120" w:after="120"/>
        <w:jc w:val="both"/>
        <w:rPr>
          <w:rFonts w:ascii="Calibri" w:hAnsi="Calibri" w:cs="Calibri"/>
          <w:color w:val="000000" w:themeColor="text1"/>
        </w:rPr>
      </w:pPr>
      <w:r w:rsidRPr="002D4A9E">
        <w:rPr>
          <w:rFonts w:ascii="Calibri" w:hAnsi="Calibri" w:cs="Calibri"/>
          <w:b/>
          <w:bCs/>
          <w:color w:val="000000" w:themeColor="text1"/>
        </w:rPr>
        <w:t xml:space="preserve">§ 2º - </w:t>
      </w:r>
      <w:r w:rsidR="002750ED" w:rsidRPr="002D4A9E">
        <w:rPr>
          <w:rFonts w:ascii="Calibri" w:hAnsi="Calibri" w:cs="Calibri"/>
          <w:color w:val="000000" w:themeColor="text1"/>
        </w:rPr>
        <w:t>o</w:t>
      </w:r>
      <w:r w:rsidRPr="002D4A9E">
        <w:rPr>
          <w:rFonts w:ascii="Calibri" w:hAnsi="Calibri" w:cs="Calibri"/>
          <w:color w:val="000000" w:themeColor="text1"/>
        </w:rPr>
        <w:t xml:space="preserve">s </w:t>
      </w:r>
      <w:r w:rsidR="00F359BE" w:rsidRPr="002D4A9E">
        <w:rPr>
          <w:rFonts w:ascii="Calibri" w:hAnsi="Calibri" w:cs="Calibri"/>
          <w:color w:val="000000" w:themeColor="text1"/>
        </w:rPr>
        <w:t xml:space="preserve">81 </w:t>
      </w:r>
      <w:r w:rsidRPr="002D4A9E">
        <w:rPr>
          <w:rFonts w:ascii="Calibri" w:hAnsi="Calibri" w:cs="Calibri"/>
          <w:color w:val="000000" w:themeColor="text1"/>
        </w:rPr>
        <w:t>(</w:t>
      </w:r>
      <w:r w:rsidR="00F359BE" w:rsidRPr="002D4A9E">
        <w:rPr>
          <w:rFonts w:ascii="Calibri" w:hAnsi="Calibri" w:cs="Calibri"/>
          <w:color w:val="000000" w:themeColor="text1"/>
        </w:rPr>
        <w:t>oitenta e um</w:t>
      </w:r>
      <w:r w:rsidRPr="002D4A9E">
        <w:rPr>
          <w:rFonts w:ascii="Calibri" w:hAnsi="Calibri" w:cs="Calibri"/>
          <w:color w:val="000000" w:themeColor="text1"/>
        </w:rPr>
        <w:t xml:space="preserve">) </w:t>
      </w:r>
      <w:r w:rsidR="002750ED" w:rsidRPr="002D4A9E">
        <w:rPr>
          <w:rFonts w:ascii="Calibri" w:hAnsi="Calibri" w:cs="Calibri"/>
          <w:color w:val="000000" w:themeColor="text1"/>
        </w:rPr>
        <w:t xml:space="preserve">relatos </w:t>
      </w:r>
      <w:r w:rsidRPr="002D4A9E">
        <w:rPr>
          <w:rFonts w:ascii="Calibri" w:hAnsi="Calibri" w:cs="Calibri"/>
          <w:color w:val="000000" w:themeColor="text1"/>
        </w:rPr>
        <w:t xml:space="preserve">de empreendedoras, </w:t>
      </w:r>
      <w:r w:rsidR="00F359BE" w:rsidRPr="002D4A9E">
        <w:rPr>
          <w:rFonts w:ascii="Calibri" w:hAnsi="Calibri" w:cs="Calibri"/>
          <w:color w:val="000000" w:themeColor="text1"/>
        </w:rPr>
        <w:t>3</w:t>
      </w:r>
      <w:r w:rsidRPr="002D4A9E">
        <w:rPr>
          <w:rFonts w:ascii="Calibri" w:hAnsi="Calibri" w:cs="Calibri"/>
          <w:color w:val="000000" w:themeColor="text1"/>
        </w:rPr>
        <w:t xml:space="preserve"> (</w:t>
      </w:r>
      <w:r w:rsidR="00F359BE" w:rsidRPr="002D4A9E">
        <w:rPr>
          <w:rFonts w:ascii="Calibri" w:hAnsi="Calibri" w:cs="Calibri"/>
          <w:color w:val="000000" w:themeColor="text1"/>
        </w:rPr>
        <w:t>três</w:t>
      </w:r>
      <w:r w:rsidRPr="002D4A9E">
        <w:rPr>
          <w:rFonts w:ascii="Calibri" w:hAnsi="Calibri" w:cs="Calibri"/>
          <w:color w:val="000000" w:themeColor="text1"/>
        </w:rPr>
        <w:t xml:space="preserve">) por </w:t>
      </w:r>
      <w:r w:rsidR="004350DE" w:rsidRPr="002D4A9E">
        <w:rPr>
          <w:rFonts w:ascii="Calibri" w:hAnsi="Calibri" w:cs="Calibri"/>
          <w:color w:val="000000" w:themeColor="text1"/>
        </w:rPr>
        <w:t xml:space="preserve">Unidade da Federação </w:t>
      </w:r>
      <w:r w:rsidRPr="002D4A9E">
        <w:rPr>
          <w:rFonts w:ascii="Calibri" w:hAnsi="Calibri" w:cs="Calibri"/>
          <w:color w:val="000000" w:themeColor="text1"/>
        </w:rPr>
        <w:t>, selecionad</w:t>
      </w:r>
      <w:r w:rsidR="002750ED" w:rsidRPr="002D4A9E">
        <w:rPr>
          <w:rFonts w:ascii="Calibri" w:hAnsi="Calibri" w:cs="Calibri"/>
          <w:color w:val="000000" w:themeColor="text1"/>
        </w:rPr>
        <w:t>o</w:t>
      </w:r>
      <w:r w:rsidRPr="002D4A9E">
        <w:rPr>
          <w:rFonts w:ascii="Calibri" w:hAnsi="Calibri" w:cs="Calibri"/>
          <w:color w:val="000000" w:themeColor="text1"/>
        </w:rPr>
        <w:t>s n</w:t>
      </w:r>
      <w:r w:rsidR="004350DE" w:rsidRPr="002D4A9E">
        <w:rPr>
          <w:rFonts w:ascii="Calibri" w:hAnsi="Calibri" w:cs="Calibri"/>
          <w:color w:val="000000" w:themeColor="text1"/>
        </w:rPr>
        <w:t>ess</w:t>
      </w:r>
      <w:r w:rsidRPr="002D4A9E">
        <w:rPr>
          <w:rFonts w:ascii="Calibri" w:hAnsi="Calibri" w:cs="Calibri"/>
          <w:color w:val="000000" w:themeColor="text1"/>
        </w:rPr>
        <w:t>a etapa, serão avaliad</w:t>
      </w:r>
      <w:r w:rsidR="002750ED" w:rsidRPr="002D4A9E">
        <w:rPr>
          <w:rFonts w:ascii="Calibri" w:hAnsi="Calibri" w:cs="Calibri"/>
          <w:color w:val="000000" w:themeColor="text1"/>
        </w:rPr>
        <w:t>o</w:t>
      </w:r>
      <w:r w:rsidRPr="002D4A9E">
        <w:rPr>
          <w:rFonts w:ascii="Calibri" w:hAnsi="Calibri" w:cs="Calibri"/>
          <w:color w:val="000000" w:themeColor="text1"/>
        </w:rPr>
        <w:t>s e selecionad</w:t>
      </w:r>
      <w:r w:rsidR="002750ED" w:rsidRPr="002D4A9E">
        <w:rPr>
          <w:rFonts w:ascii="Calibri" w:hAnsi="Calibri" w:cs="Calibri"/>
          <w:color w:val="000000" w:themeColor="text1"/>
        </w:rPr>
        <w:t>o</w:t>
      </w:r>
      <w:r w:rsidRPr="002D4A9E">
        <w:rPr>
          <w:rFonts w:ascii="Calibri" w:hAnsi="Calibri" w:cs="Calibri"/>
          <w:color w:val="000000" w:themeColor="text1"/>
        </w:rPr>
        <w:t xml:space="preserve">s por uma comissão </w:t>
      </w:r>
      <w:r w:rsidR="00B0355D" w:rsidRPr="002D4A9E">
        <w:rPr>
          <w:rFonts w:ascii="Calibri" w:hAnsi="Calibri" w:cs="Calibri"/>
          <w:color w:val="000000" w:themeColor="text1"/>
        </w:rPr>
        <w:t>técnica nacional</w:t>
      </w:r>
      <w:r w:rsidRPr="002D4A9E">
        <w:rPr>
          <w:rFonts w:ascii="Calibri" w:hAnsi="Calibri" w:cs="Calibri"/>
          <w:color w:val="000000" w:themeColor="text1"/>
        </w:rPr>
        <w:t xml:space="preserve">, considerando os critérios de julgamento descritos no artigo 7º deste regulamento, para a escolha de até </w:t>
      </w:r>
      <w:r w:rsidR="00F359BE" w:rsidRPr="002D4A9E">
        <w:rPr>
          <w:rFonts w:ascii="Calibri" w:hAnsi="Calibri" w:cs="Calibri"/>
          <w:color w:val="000000" w:themeColor="text1"/>
        </w:rPr>
        <w:t xml:space="preserve">9 </w:t>
      </w:r>
      <w:r w:rsidRPr="002D4A9E">
        <w:rPr>
          <w:rFonts w:ascii="Calibri" w:hAnsi="Calibri" w:cs="Calibri"/>
          <w:color w:val="000000" w:themeColor="text1"/>
        </w:rPr>
        <w:t>(</w:t>
      </w:r>
      <w:r w:rsidR="00F359BE" w:rsidRPr="002D4A9E">
        <w:rPr>
          <w:rFonts w:ascii="Calibri" w:hAnsi="Calibri" w:cs="Calibri"/>
          <w:color w:val="000000" w:themeColor="text1"/>
        </w:rPr>
        <w:t>nove</w:t>
      </w:r>
      <w:r w:rsidRPr="002D4A9E">
        <w:rPr>
          <w:rFonts w:ascii="Calibri" w:hAnsi="Calibri" w:cs="Calibri"/>
          <w:color w:val="000000" w:themeColor="text1"/>
        </w:rPr>
        <w:t xml:space="preserve">) finalistas: </w:t>
      </w:r>
      <w:r w:rsidR="00EE79AD" w:rsidRPr="002D4A9E">
        <w:rPr>
          <w:rFonts w:ascii="Calibri" w:hAnsi="Calibri" w:cs="Calibri"/>
          <w:color w:val="000000" w:themeColor="text1"/>
        </w:rPr>
        <w:t>3</w:t>
      </w:r>
      <w:r w:rsidRPr="002D4A9E">
        <w:rPr>
          <w:rFonts w:ascii="Calibri" w:hAnsi="Calibri" w:cs="Calibri"/>
          <w:color w:val="000000" w:themeColor="text1"/>
        </w:rPr>
        <w:t xml:space="preserve"> (</w:t>
      </w:r>
      <w:r w:rsidR="00EE79AD" w:rsidRPr="002D4A9E">
        <w:rPr>
          <w:rFonts w:ascii="Calibri" w:hAnsi="Calibri" w:cs="Calibri"/>
          <w:color w:val="000000" w:themeColor="text1"/>
        </w:rPr>
        <w:t>três</w:t>
      </w:r>
      <w:r w:rsidRPr="002D4A9E">
        <w:rPr>
          <w:rFonts w:ascii="Calibri" w:hAnsi="Calibri" w:cs="Calibri"/>
          <w:color w:val="000000" w:themeColor="text1"/>
        </w:rPr>
        <w:t xml:space="preserve">) representantes de cada </w:t>
      </w:r>
      <w:r w:rsidR="00EE79AD" w:rsidRPr="002D4A9E">
        <w:rPr>
          <w:rFonts w:ascii="Calibri" w:hAnsi="Calibri" w:cs="Calibri"/>
          <w:color w:val="000000" w:themeColor="text1"/>
        </w:rPr>
        <w:t>categoria  (</w:t>
      </w:r>
      <w:r w:rsidRPr="002D4A9E">
        <w:rPr>
          <w:rFonts w:ascii="Calibri" w:hAnsi="Calibri" w:cs="Calibri"/>
          <w:b/>
          <w:bCs/>
          <w:color w:val="000000" w:themeColor="text1"/>
        </w:rPr>
        <w:t>Pequenos Negócios</w:t>
      </w:r>
      <w:r w:rsidR="00EE79AD" w:rsidRPr="002D4A9E">
        <w:rPr>
          <w:rFonts w:ascii="Calibri" w:hAnsi="Calibri" w:cs="Calibri"/>
          <w:color w:val="000000" w:themeColor="text1"/>
        </w:rPr>
        <w:t xml:space="preserve">, </w:t>
      </w:r>
      <w:r w:rsidR="005B4AFA" w:rsidRPr="002D4A9E">
        <w:rPr>
          <w:rFonts w:ascii="Calibri" w:hAnsi="Calibri" w:cs="Calibri"/>
          <w:b/>
          <w:bCs/>
          <w:color w:val="000000" w:themeColor="text1"/>
        </w:rPr>
        <w:t>Produtora Rural</w:t>
      </w:r>
      <w:r w:rsidR="00F359BE" w:rsidRPr="002D4A9E">
        <w:rPr>
          <w:rFonts w:ascii="Calibri" w:hAnsi="Calibri" w:cs="Calibri"/>
          <w:b/>
          <w:bCs/>
          <w:color w:val="000000" w:themeColor="text1"/>
        </w:rPr>
        <w:t xml:space="preserve"> e</w:t>
      </w:r>
      <w:r w:rsidR="00EE79AD" w:rsidRPr="002D4A9E">
        <w:rPr>
          <w:rFonts w:ascii="Calibri" w:hAnsi="Calibri" w:cs="Calibri"/>
          <w:b/>
          <w:bCs/>
          <w:color w:val="000000" w:themeColor="text1"/>
        </w:rPr>
        <w:t xml:space="preserve"> Empreendedor</w:t>
      </w:r>
      <w:r w:rsidR="004350DE" w:rsidRPr="002D4A9E">
        <w:rPr>
          <w:rFonts w:ascii="Calibri" w:hAnsi="Calibri" w:cs="Calibri"/>
          <w:b/>
          <w:bCs/>
          <w:color w:val="000000" w:themeColor="text1"/>
        </w:rPr>
        <w:t>a</w:t>
      </w:r>
      <w:r w:rsidR="00EE79AD" w:rsidRPr="002D4A9E">
        <w:rPr>
          <w:rFonts w:ascii="Calibri" w:hAnsi="Calibri" w:cs="Calibri"/>
          <w:b/>
          <w:bCs/>
          <w:color w:val="000000" w:themeColor="text1"/>
        </w:rPr>
        <w:t xml:space="preserve"> Individual )</w:t>
      </w:r>
      <w:r w:rsidRPr="002D4A9E">
        <w:rPr>
          <w:rFonts w:ascii="Calibri" w:hAnsi="Calibri" w:cs="Calibri"/>
          <w:b/>
          <w:bCs/>
          <w:color w:val="000000" w:themeColor="text1"/>
        </w:rPr>
        <w:t xml:space="preserve">. </w:t>
      </w:r>
    </w:p>
    <w:p w:rsidR="005D3611" w:rsidRPr="002D4A9E" w:rsidRDefault="004505DD" w:rsidP="002C0DBA">
      <w:pPr>
        <w:pStyle w:val="Default"/>
        <w:spacing w:before="120" w:after="120"/>
        <w:ind w:left="708"/>
        <w:jc w:val="both"/>
        <w:rPr>
          <w:rFonts w:ascii="Calibri" w:hAnsi="Calibri" w:cs="Calibri"/>
          <w:color w:val="000000" w:themeColor="text1"/>
        </w:rPr>
      </w:pPr>
      <w:r w:rsidRPr="002D4A9E">
        <w:rPr>
          <w:rFonts w:ascii="Calibri" w:hAnsi="Calibri" w:cs="Calibri"/>
          <w:color w:val="000000" w:themeColor="text1"/>
        </w:rPr>
        <w:t>I – as empreendedoras d</w:t>
      </w:r>
      <w:r w:rsidR="00AD4EFB" w:rsidRPr="002D4A9E">
        <w:rPr>
          <w:rFonts w:ascii="Calibri" w:hAnsi="Calibri" w:cs="Calibri"/>
          <w:color w:val="000000" w:themeColor="text1"/>
        </w:rPr>
        <w:t>o</w:t>
      </w:r>
      <w:r w:rsidRPr="002D4A9E">
        <w:rPr>
          <w:rFonts w:ascii="Calibri" w:hAnsi="Calibri" w:cs="Calibri"/>
          <w:color w:val="000000" w:themeColor="text1"/>
        </w:rPr>
        <w:t xml:space="preserve">s </w:t>
      </w:r>
      <w:r w:rsidR="00364206" w:rsidRPr="002D4A9E">
        <w:rPr>
          <w:rFonts w:ascii="Calibri" w:hAnsi="Calibri" w:cs="Calibri"/>
          <w:color w:val="000000" w:themeColor="text1"/>
        </w:rPr>
        <w:t xml:space="preserve">9 </w:t>
      </w:r>
      <w:r w:rsidRPr="002D4A9E">
        <w:rPr>
          <w:rFonts w:ascii="Calibri" w:hAnsi="Calibri" w:cs="Calibri"/>
          <w:color w:val="000000" w:themeColor="text1"/>
        </w:rPr>
        <w:t>(</w:t>
      </w:r>
      <w:r w:rsidR="00364206" w:rsidRPr="002D4A9E">
        <w:rPr>
          <w:rFonts w:ascii="Calibri" w:hAnsi="Calibri" w:cs="Calibri"/>
          <w:color w:val="000000" w:themeColor="text1"/>
        </w:rPr>
        <w:t>nove</w:t>
      </w:r>
      <w:r w:rsidRPr="002D4A9E">
        <w:rPr>
          <w:rFonts w:ascii="Calibri" w:hAnsi="Calibri" w:cs="Calibri"/>
          <w:color w:val="000000" w:themeColor="text1"/>
        </w:rPr>
        <w:t xml:space="preserve">) </w:t>
      </w:r>
      <w:r w:rsidR="00AD4EFB" w:rsidRPr="002D4A9E">
        <w:rPr>
          <w:rFonts w:ascii="Calibri" w:hAnsi="Calibri" w:cs="Calibri"/>
          <w:color w:val="000000" w:themeColor="text1"/>
        </w:rPr>
        <w:t>relatos</w:t>
      </w:r>
      <w:r w:rsidRPr="002D4A9E">
        <w:rPr>
          <w:rFonts w:ascii="Calibri" w:hAnsi="Calibri" w:cs="Calibri"/>
          <w:color w:val="000000" w:themeColor="text1"/>
        </w:rPr>
        <w:t xml:space="preserve"> escolhid</w:t>
      </w:r>
      <w:r w:rsidR="00AD4EFB" w:rsidRPr="002D4A9E">
        <w:rPr>
          <w:rFonts w:ascii="Calibri" w:hAnsi="Calibri" w:cs="Calibri"/>
          <w:color w:val="000000" w:themeColor="text1"/>
        </w:rPr>
        <w:t>o</w:t>
      </w:r>
      <w:r w:rsidRPr="002D4A9E">
        <w:rPr>
          <w:rFonts w:ascii="Calibri" w:hAnsi="Calibri" w:cs="Calibri"/>
          <w:color w:val="000000" w:themeColor="text1"/>
        </w:rPr>
        <w:t>s serão as finalistas nacionais</w:t>
      </w:r>
      <w:r w:rsidR="005D3611" w:rsidRPr="002D4A9E">
        <w:rPr>
          <w:rFonts w:ascii="Calibri" w:hAnsi="Calibri" w:cs="Calibri"/>
          <w:color w:val="000000" w:themeColor="text1"/>
        </w:rPr>
        <w:t>;</w:t>
      </w:r>
    </w:p>
    <w:p w:rsidR="00996223" w:rsidRPr="002D4A9E" w:rsidRDefault="005D3611" w:rsidP="002C0DBA">
      <w:pPr>
        <w:pStyle w:val="Default"/>
        <w:spacing w:before="120" w:after="120"/>
        <w:ind w:left="708"/>
        <w:jc w:val="both"/>
        <w:rPr>
          <w:rFonts w:ascii="Calibri" w:hAnsi="Calibri" w:cs="Calibri"/>
          <w:color w:val="000000" w:themeColor="text1"/>
        </w:rPr>
      </w:pPr>
      <w:r w:rsidRPr="002D4A9E">
        <w:rPr>
          <w:rFonts w:ascii="Calibri" w:hAnsi="Calibri" w:cs="Calibri"/>
          <w:color w:val="000000" w:themeColor="text1"/>
        </w:rPr>
        <w:t xml:space="preserve">II – todas as </w:t>
      </w:r>
      <w:r w:rsidR="00364206" w:rsidRPr="002D4A9E">
        <w:rPr>
          <w:rFonts w:ascii="Calibri" w:hAnsi="Calibri" w:cs="Calibri"/>
          <w:color w:val="000000" w:themeColor="text1"/>
        </w:rPr>
        <w:t xml:space="preserve">81 </w:t>
      </w:r>
      <w:r w:rsidR="004505DD" w:rsidRPr="002D4A9E">
        <w:rPr>
          <w:rFonts w:ascii="Calibri" w:hAnsi="Calibri" w:cs="Calibri"/>
          <w:color w:val="000000" w:themeColor="text1"/>
        </w:rPr>
        <w:t>receberão</w:t>
      </w:r>
      <w:r w:rsidR="00996223" w:rsidRPr="002D4A9E">
        <w:rPr>
          <w:rFonts w:ascii="Calibri" w:hAnsi="Calibri" w:cs="Calibri"/>
          <w:color w:val="000000" w:themeColor="text1"/>
        </w:rPr>
        <w:t>;</w:t>
      </w:r>
    </w:p>
    <w:p w:rsidR="00996223" w:rsidRPr="002D4A9E" w:rsidRDefault="00996223" w:rsidP="00996223">
      <w:pPr>
        <w:pStyle w:val="Default"/>
        <w:spacing w:before="120" w:after="120"/>
        <w:ind w:left="1416"/>
        <w:jc w:val="both"/>
        <w:rPr>
          <w:rFonts w:ascii="Calibri" w:hAnsi="Calibri" w:cs="Calibri"/>
          <w:color w:val="000000" w:themeColor="text1"/>
        </w:rPr>
      </w:pPr>
      <w:r w:rsidRPr="002D4A9E">
        <w:rPr>
          <w:rFonts w:ascii="Calibri" w:hAnsi="Calibri" w:cs="Calibri"/>
          <w:color w:val="000000" w:themeColor="text1"/>
        </w:rPr>
        <w:t xml:space="preserve">a) viagem para participar do evento da etapa nacional em Brasília. </w:t>
      </w:r>
    </w:p>
    <w:p w:rsidR="004505DD" w:rsidRPr="002D4A9E" w:rsidRDefault="00996223" w:rsidP="002C0DBA">
      <w:pPr>
        <w:pStyle w:val="Default"/>
        <w:spacing w:before="120" w:after="120"/>
        <w:ind w:left="708"/>
        <w:jc w:val="both"/>
        <w:rPr>
          <w:rFonts w:ascii="Calibri" w:hAnsi="Calibri" w:cs="Calibri"/>
          <w:color w:val="000000" w:themeColor="text1"/>
        </w:rPr>
      </w:pPr>
      <w:r w:rsidRPr="002D4A9E">
        <w:rPr>
          <w:rFonts w:ascii="Calibri" w:hAnsi="Calibri" w:cs="Calibri"/>
          <w:color w:val="000000" w:themeColor="text1"/>
        </w:rPr>
        <w:t>II – os casos excepcionais quanto ao número de finalistas serão deliberados pela Comiss</w:t>
      </w:r>
      <w:r w:rsidR="001B062C" w:rsidRPr="002D4A9E">
        <w:rPr>
          <w:rFonts w:ascii="Calibri" w:hAnsi="Calibri" w:cs="Calibri"/>
          <w:color w:val="000000" w:themeColor="text1"/>
        </w:rPr>
        <w:t>ão Julgadora Nacional, que é soberana em suas decisões.</w:t>
      </w:r>
      <w:r w:rsidRPr="002D4A9E">
        <w:rPr>
          <w:rFonts w:ascii="Calibri" w:hAnsi="Calibri" w:cs="Calibri"/>
          <w:color w:val="000000" w:themeColor="text1"/>
        </w:rPr>
        <w:t xml:space="preserve"> </w:t>
      </w:r>
      <w:r w:rsidR="004505DD" w:rsidRPr="002D4A9E">
        <w:rPr>
          <w:rFonts w:ascii="Calibri" w:hAnsi="Calibri" w:cs="Calibri"/>
          <w:color w:val="000000" w:themeColor="text1"/>
        </w:rPr>
        <w:t xml:space="preserve"> </w:t>
      </w:r>
    </w:p>
    <w:p w:rsidR="004505DD" w:rsidRPr="002D4A9E" w:rsidRDefault="004505DD" w:rsidP="002C0DBA">
      <w:pPr>
        <w:pStyle w:val="Default"/>
        <w:spacing w:before="120" w:after="120"/>
        <w:jc w:val="both"/>
        <w:rPr>
          <w:rFonts w:ascii="Calibri" w:hAnsi="Calibri" w:cs="Calibri"/>
          <w:color w:val="000000" w:themeColor="text1"/>
        </w:rPr>
      </w:pPr>
      <w:r w:rsidRPr="002D4A9E">
        <w:rPr>
          <w:rFonts w:ascii="Calibri" w:hAnsi="Calibri" w:cs="Calibri"/>
          <w:b/>
          <w:bCs/>
          <w:color w:val="000000" w:themeColor="text1"/>
        </w:rPr>
        <w:t xml:space="preserve">§ 3º </w:t>
      </w:r>
      <w:r w:rsidRPr="002D4A9E">
        <w:rPr>
          <w:rFonts w:ascii="Calibri" w:hAnsi="Calibri" w:cs="Calibri"/>
          <w:color w:val="000000" w:themeColor="text1"/>
        </w:rPr>
        <w:t xml:space="preserve">- as finalistas nacionais serão avaliadas e classificadas, considerando os critérios de julgamento descritos no artigo 7º deste regulamento, da seguinte forma: </w:t>
      </w:r>
    </w:p>
    <w:p w:rsidR="004505DD" w:rsidRPr="002D4A9E" w:rsidRDefault="004505DD" w:rsidP="002C0DBA">
      <w:pPr>
        <w:pStyle w:val="Default"/>
        <w:spacing w:before="120" w:after="120"/>
        <w:ind w:left="708"/>
        <w:jc w:val="both"/>
        <w:rPr>
          <w:rFonts w:ascii="Calibri" w:hAnsi="Calibri" w:cs="Calibri"/>
          <w:color w:val="000000" w:themeColor="text1"/>
        </w:rPr>
      </w:pPr>
      <w:r w:rsidRPr="002D4A9E">
        <w:rPr>
          <w:rFonts w:ascii="Calibri" w:hAnsi="Calibri" w:cs="Calibri"/>
          <w:color w:val="000000" w:themeColor="text1"/>
        </w:rPr>
        <w:t xml:space="preserve">a) </w:t>
      </w:r>
      <w:r w:rsidR="00364206" w:rsidRPr="002D4A9E">
        <w:rPr>
          <w:rFonts w:ascii="Calibri" w:hAnsi="Calibri" w:cs="Calibri"/>
          <w:color w:val="000000" w:themeColor="text1"/>
        </w:rPr>
        <w:t>3</w:t>
      </w:r>
      <w:r w:rsidRPr="002D4A9E">
        <w:rPr>
          <w:rFonts w:ascii="Calibri" w:hAnsi="Calibri" w:cs="Calibri"/>
          <w:color w:val="000000" w:themeColor="text1"/>
        </w:rPr>
        <w:t xml:space="preserve"> (</w:t>
      </w:r>
      <w:r w:rsidR="00364206" w:rsidRPr="002D4A9E">
        <w:rPr>
          <w:rFonts w:ascii="Calibri" w:hAnsi="Calibri" w:cs="Calibri"/>
          <w:color w:val="000000" w:themeColor="text1"/>
        </w:rPr>
        <w:t>três</w:t>
      </w:r>
      <w:r w:rsidRPr="002D4A9E">
        <w:rPr>
          <w:rFonts w:ascii="Calibri" w:hAnsi="Calibri" w:cs="Calibri"/>
          <w:color w:val="000000" w:themeColor="text1"/>
        </w:rPr>
        <w:t xml:space="preserve">) </w:t>
      </w:r>
      <w:r w:rsidR="00FC33F1" w:rsidRPr="002D4A9E">
        <w:rPr>
          <w:rFonts w:ascii="Calibri" w:hAnsi="Calibri" w:cs="Calibri"/>
          <w:color w:val="000000" w:themeColor="text1"/>
        </w:rPr>
        <w:t>relatos</w:t>
      </w:r>
      <w:r w:rsidRPr="002D4A9E">
        <w:rPr>
          <w:rFonts w:ascii="Calibri" w:hAnsi="Calibri" w:cs="Calibri"/>
          <w:color w:val="000000" w:themeColor="text1"/>
        </w:rPr>
        <w:t xml:space="preserve">, </w:t>
      </w:r>
      <w:r w:rsidR="00B0355D" w:rsidRPr="002D4A9E">
        <w:rPr>
          <w:rFonts w:ascii="Calibri" w:hAnsi="Calibri" w:cs="Calibri"/>
          <w:color w:val="000000" w:themeColor="text1"/>
        </w:rPr>
        <w:t xml:space="preserve">sem considerar a região, </w:t>
      </w:r>
      <w:r w:rsidR="001B0CC3" w:rsidRPr="002D4A9E">
        <w:rPr>
          <w:rFonts w:ascii="Calibri" w:hAnsi="Calibri" w:cs="Calibri"/>
          <w:color w:val="000000" w:themeColor="text1"/>
        </w:rPr>
        <w:t>1</w:t>
      </w:r>
      <w:r w:rsidR="00B0355D" w:rsidRPr="002D4A9E">
        <w:rPr>
          <w:rFonts w:ascii="Calibri" w:hAnsi="Calibri" w:cs="Calibri"/>
          <w:color w:val="000000" w:themeColor="text1"/>
        </w:rPr>
        <w:t xml:space="preserve"> </w:t>
      </w:r>
      <w:r w:rsidRPr="002D4A9E">
        <w:rPr>
          <w:rFonts w:ascii="Calibri" w:hAnsi="Calibri" w:cs="Calibri"/>
          <w:color w:val="000000" w:themeColor="text1"/>
        </w:rPr>
        <w:t>(</w:t>
      </w:r>
      <w:r w:rsidR="001B0CC3" w:rsidRPr="002D4A9E">
        <w:rPr>
          <w:rFonts w:ascii="Calibri" w:hAnsi="Calibri" w:cs="Calibri"/>
          <w:color w:val="000000" w:themeColor="text1"/>
        </w:rPr>
        <w:t>um</w:t>
      </w:r>
      <w:r w:rsidRPr="002D4A9E">
        <w:rPr>
          <w:rFonts w:ascii="Calibri" w:hAnsi="Calibri" w:cs="Calibri"/>
          <w:color w:val="000000" w:themeColor="text1"/>
        </w:rPr>
        <w:t xml:space="preserve">) </w:t>
      </w:r>
      <w:r w:rsidR="001B0CC3" w:rsidRPr="002D4A9E">
        <w:rPr>
          <w:rFonts w:ascii="Calibri" w:hAnsi="Calibri" w:cs="Calibri"/>
          <w:color w:val="000000" w:themeColor="text1"/>
        </w:rPr>
        <w:t>de cada</w:t>
      </w:r>
      <w:r w:rsidRPr="002D4A9E">
        <w:rPr>
          <w:rFonts w:ascii="Calibri" w:hAnsi="Calibri" w:cs="Calibri"/>
          <w:color w:val="000000" w:themeColor="text1"/>
        </w:rPr>
        <w:t xml:space="preserve"> categoria </w:t>
      </w:r>
      <w:r w:rsidR="001B0CC3" w:rsidRPr="002D4A9E">
        <w:rPr>
          <w:rFonts w:ascii="Calibri" w:hAnsi="Calibri" w:cs="Calibri"/>
          <w:color w:val="000000" w:themeColor="text1"/>
        </w:rPr>
        <w:t>(</w:t>
      </w:r>
      <w:r w:rsidRPr="002D4A9E">
        <w:rPr>
          <w:rFonts w:ascii="Calibri" w:hAnsi="Calibri" w:cs="Calibri"/>
          <w:b/>
          <w:bCs/>
          <w:color w:val="000000" w:themeColor="text1"/>
        </w:rPr>
        <w:t>Pequenos Negócios</w:t>
      </w:r>
      <w:r w:rsidR="001B0CC3" w:rsidRPr="002D4A9E">
        <w:rPr>
          <w:rFonts w:ascii="Calibri" w:hAnsi="Calibri" w:cs="Calibri"/>
          <w:b/>
          <w:bCs/>
          <w:color w:val="000000" w:themeColor="text1"/>
        </w:rPr>
        <w:t xml:space="preserve">, </w:t>
      </w:r>
      <w:r w:rsidR="002A6D52" w:rsidRPr="002D4A9E">
        <w:rPr>
          <w:rFonts w:ascii="Calibri" w:hAnsi="Calibri" w:cs="Calibri"/>
          <w:b/>
          <w:bCs/>
          <w:color w:val="000000" w:themeColor="text1"/>
        </w:rPr>
        <w:t>Produtora Rural</w:t>
      </w:r>
      <w:r w:rsidR="00F1642F" w:rsidRPr="002D4A9E">
        <w:rPr>
          <w:rFonts w:ascii="Calibri" w:hAnsi="Calibri" w:cs="Calibri"/>
          <w:b/>
          <w:bCs/>
          <w:color w:val="000000" w:themeColor="text1"/>
        </w:rPr>
        <w:t xml:space="preserve"> </w:t>
      </w:r>
      <w:r w:rsidR="00364206" w:rsidRPr="002D4A9E">
        <w:rPr>
          <w:rFonts w:ascii="Calibri" w:hAnsi="Calibri" w:cs="Calibri"/>
          <w:b/>
          <w:bCs/>
          <w:color w:val="000000" w:themeColor="text1"/>
        </w:rPr>
        <w:t>e</w:t>
      </w:r>
      <w:r w:rsidR="001B0CC3" w:rsidRPr="002D4A9E">
        <w:rPr>
          <w:rFonts w:ascii="Calibri" w:hAnsi="Calibri" w:cs="Calibri"/>
          <w:b/>
          <w:bCs/>
          <w:color w:val="000000" w:themeColor="text1"/>
        </w:rPr>
        <w:t xml:space="preserve"> </w:t>
      </w:r>
      <w:r w:rsidR="00A71B54" w:rsidRPr="002D4A9E">
        <w:rPr>
          <w:rFonts w:ascii="Calibri" w:hAnsi="Calibri" w:cs="Calibri"/>
          <w:b/>
          <w:bCs/>
          <w:color w:val="000000" w:themeColor="text1"/>
        </w:rPr>
        <w:t xml:space="preserve">Micro </w:t>
      </w:r>
      <w:r w:rsidR="001B0CC3" w:rsidRPr="002D4A9E">
        <w:rPr>
          <w:rFonts w:ascii="Calibri" w:hAnsi="Calibri" w:cs="Calibri"/>
          <w:b/>
          <w:bCs/>
          <w:color w:val="000000" w:themeColor="text1"/>
        </w:rPr>
        <w:t>Empreendedor</w:t>
      </w:r>
      <w:r w:rsidR="00C121F8" w:rsidRPr="002D4A9E">
        <w:rPr>
          <w:rFonts w:ascii="Calibri" w:hAnsi="Calibri" w:cs="Calibri"/>
          <w:b/>
          <w:bCs/>
          <w:color w:val="000000" w:themeColor="text1"/>
        </w:rPr>
        <w:t>a</w:t>
      </w:r>
      <w:r w:rsidR="001B0CC3" w:rsidRPr="002D4A9E">
        <w:rPr>
          <w:rFonts w:ascii="Calibri" w:hAnsi="Calibri" w:cs="Calibri"/>
          <w:b/>
          <w:bCs/>
          <w:color w:val="000000" w:themeColor="text1"/>
        </w:rPr>
        <w:t xml:space="preserve"> Individual</w:t>
      </w:r>
      <w:r w:rsidR="00364206" w:rsidRPr="002D4A9E">
        <w:rPr>
          <w:rFonts w:ascii="Calibri" w:hAnsi="Calibri" w:cs="Calibri"/>
          <w:b/>
          <w:bCs/>
          <w:color w:val="000000" w:themeColor="text1"/>
        </w:rPr>
        <w:t>.</w:t>
      </w:r>
      <w:r w:rsidR="001B0CC3" w:rsidRPr="002D4A9E">
        <w:rPr>
          <w:rFonts w:ascii="Calibri" w:hAnsi="Calibri" w:cs="Calibri"/>
          <w:b/>
          <w:bCs/>
          <w:color w:val="000000" w:themeColor="text1"/>
        </w:rPr>
        <w:t xml:space="preserve"> )</w:t>
      </w:r>
      <w:r w:rsidRPr="002D4A9E">
        <w:rPr>
          <w:rFonts w:ascii="Calibri" w:hAnsi="Calibri" w:cs="Calibri"/>
          <w:color w:val="000000" w:themeColor="text1"/>
        </w:rPr>
        <w:t xml:space="preserve">  receberão o troféu </w:t>
      </w:r>
      <w:r w:rsidRPr="002D4A9E">
        <w:rPr>
          <w:rFonts w:ascii="Calibri" w:hAnsi="Calibri" w:cs="Calibri"/>
          <w:b/>
          <w:color w:val="000000" w:themeColor="text1"/>
        </w:rPr>
        <w:t>bronze</w:t>
      </w:r>
      <w:r w:rsidRPr="002D4A9E">
        <w:rPr>
          <w:rFonts w:ascii="Calibri" w:hAnsi="Calibri" w:cs="Calibri"/>
          <w:color w:val="000000" w:themeColor="text1"/>
        </w:rPr>
        <w:t xml:space="preserve">; </w:t>
      </w:r>
    </w:p>
    <w:p w:rsidR="00596FC6" w:rsidRPr="002D4A9E" w:rsidRDefault="004505DD" w:rsidP="002C0DBA">
      <w:pPr>
        <w:pStyle w:val="Default"/>
        <w:spacing w:before="120" w:after="120"/>
        <w:ind w:left="708"/>
        <w:jc w:val="both"/>
        <w:rPr>
          <w:rFonts w:ascii="Calibri" w:hAnsi="Calibri" w:cs="Calibri"/>
          <w:color w:val="000000" w:themeColor="text1"/>
        </w:rPr>
      </w:pPr>
      <w:r w:rsidRPr="002D4A9E">
        <w:rPr>
          <w:rFonts w:ascii="Calibri" w:hAnsi="Calibri" w:cs="Calibri"/>
          <w:color w:val="000000" w:themeColor="text1"/>
        </w:rPr>
        <w:t xml:space="preserve">b) </w:t>
      </w:r>
      <w:r w:rsidR="00364206" w:rsidRPr="002D4A9E">
        <w:rPr>
          <w:rFonts w:ascii="Calibri" w:hAnsi="Calibri" w:cs="Calibri"/>
          <w:color w:val="000000" w:themeColor="text1"/>
        </w:rPr>
        <w:t>3</w:t>
      </w:r>
      <w:r w:rsidR="001B0CC3" w:rsidRPr="002D4A9E">
        <w:rPr>
          <w:rFonts w:ascii="Calibri" w:hAnsi="Calibri" w:cs="Calibri"/>
          <w:color w:val="000000" w:themeColor="text1"/>
        </w:rPr>
        <w:t xml:space="preserve"> (</w:t>
      </w:r>
      <w:r w:rsidR="00640E24" w:rsidRPr="002D4A9E">
        <w:rPr>
          <w:rFonts w:ascii="Calibri" w:hAnsi="Calibri" w:cs="Calibri"/>
          <w:color w:val="000000" w:themeColor="text1"/>
        </w:rPr>
        <w:t>três</w:t>
      </w:r>
      <w:r w:rsidR="001B0CC3" w:rsidRPr="002D4A9E">
        <w:rPr>
          <w:rFonts w:ascii="Calibri" w:hAnsi="Calibri" w:cs="Calibri"/>
          <w:color w:val="000000" w:themeColor="text1"/>
        </w:rPr>
        <w:t>) relatos, sem considerar a região, 1 (um) de cada categoria (</w:t>
      </w:r>
      <w:r w:rsidR="001B0CC3" w:rsidRPr="002D4A9E">
        <w:rPr>
          <w:rFonts w:ascii="Calibri" w:hAnsi="Calibri" w:cs="Calibri"/>
          <w:b/>
          <w:bCs/>
          <w:color w:val="000000" w:themeColor="text1"/>
        </w:rPr>
        <w:t xml:space="preserve">Pequenos Negócios, </w:t>
      </w:r>
      <w:r w:rsidR="002A6D52" w:rsidRPr="002D4A9E">
        <w:rPr>
          <w:rFonts w:ascii="Calibri" w:hAnsi="Calibri" w:cs="Calibri"/>
          <w:b/>
          <w:bCs/>
          <w:color w:val="000000" w:themeColor="text1"/>
        </w:rPr>
        <w:t xml:space="preserve">Produtora Rural </w:t>
      </w:r>
      <w:r w:rsidR="00640E24" w:rsidRPr="002D4A9E">
        <w:rPr>
          <w:rFonts w:ascii="Calibri" w:hAnsi="Calibri" w:cs="Calibri"/>
          <w:b/>
          <w:bCs/>
          <w:color w:val="000000" w:themeColor="text1"/>
        </w:rPr>
        <w:t>e</w:t>
      </w:r>
      <w:r w:rsidR="001B0CC3" w:rsidRPr="002D4A9E">
        <w:rPr>
          <w:rFonts w:ascii="Calibri" w:hAnsi="Calibri" w:cs="Calibri"/>
          <w:b/>
          <w:bCs/>
          <w:color w:val="000000" w:themeColor="text1"/>
        </w:rPr>
        <w:t xml:space="preserve"> </w:t>
      </w:r>
      <w:r w:rsidR="00A71B54" w:rsidRPr="002D4A9E">
        <w:rPr>
          <w:rFonts w:ascii="Calibri" w:hAnsi="Calibri" w:cs="Calibri"/>
          <w:b/>
          <w:bCs/>
          <w:color w:val="000000" w:themeColor="text1"/>
        </w:rPr>
        <w:t xml:space="preserve">Micro </w:t>
      </w:r>
      <w:r w:rsidR="001B0CC3" w:rsidRPr="002D4A9E">
        <w:rPr>
          <w:rFonts w:ascii="Calibri" w:hAnsi="Calibri" w:cs="Calibri"/>
          <w:b/>
          <w:bCs/>
          <w:color w:val="000000" w:themeColor="text1"/>
        </w:rPr>
        <w:t>Empreendedor</w:t>
      </w:r>
      <w:r w:rsidR="00C121F8" w:rsidRPr="002D4A9E">
        <w:rPr>
          <w:rFonts w:ascii="Calibri" w:hAnsi="Calibri" w:cs="Calibri"/>
          <w:b/>
          <w:bCs/>
          <w:color w:val="000000" w:themeColor="text1"/>
        </w:rPr>
        <w:t>a</w:t>
      </w:r>
      <w:r w:rsidR="001B0CC3" w:rsidRPr="002D4A9E">
        <w:rPr>
          <w:rFonts w:ascii="Calibri" w:hAnsi="Calibri" w:cs="Calibri"/>
          <w:b/>
          <w:bCs/>
          <w:color w:val="000000" w:themeColor="text1"/>
        </w:rPr>
        <w:t xml:space="preserve"> Individual</w:t>
      </w:r>
      <w:r w:rsidR="00640E24" w:rsidRPr="002D4A9E">
        <w:rPr>
          <w:rFonts w:ascii="Calibri" w:hAnsi="Calibri" w:cs="Calibri"/>
          <w:b/>
          <w:bCs/>
          <w:color w:val="000000" w:themeColor="text1"/>
        </w:rPr>
        <w:t>.</w:t>
      </w:r>
      <w:r w:rsidR="001B0CC3" w:rsidRPr="002D4A9E">
        <w:rPr>
          <w:rFonts w:ascii="Calibri" w:hAnsi="Calibri" w:cs="Calibri"/>
          <w:color w:val="000000" w:themeColor="text1"/>
        </w:rPr>
        <w:t xml:space="preserve">  receberão o troféu </w:t>
      </w:r>
      <w:r w:rsidR="00EE0921" w:rsidRPr="002D4A9E">
        <w:rPr>
          <w:rFonts w:ascii="Calibri" w:hAnsi="Calibri" w:cs="Calibri"/>
          <w:b/>
          <w:color w:val="000000" w:themeColor="text1"/>
        </w:rPr>
        <w:t>prata</w:t>
      </w:r>
      <w:r w:rsidR="001B0CC3" w:rsidRPr="002D4A9E">
        <w:rPr>
          <w:rFonts w:ascii="Calibri" w:hAnsi="Calibri" w:cs="Calibri"/>
          <w:color w:val="000000" w:themeColor="text1"/>
        </w:rPr>
        <w:t>;</w:t>
      </w:r>
      <w:r w:rsidRPr="002D4A9E">
        <w:rPr>
          <w:rFonts w:ascii="Calibri" w:hAnsi="Calibri" w:cs="Calibri"/>
          <w:color w:val="000000" w:themeColor="text1"/>
        </w:rPr>
        <w:t xml:space="preserve"> </w:t>
      </w:r>
    </w:p>
    <w:p w:rsidR="004505DD" w:rsidRPr="002D4A9E" w:rsidRDefault="004505DD" w:rsidP="002C0DBA">
      <w:pPr>
        <w:pStyle w:val="Default"/>
        <w:spacing w:before="120" w:after="120"/>
        <w:ind w:left="708"/>
        <w:jc w:val="both"/>
        <w:rPr>
          <w:rFonts w:ascii="Calibri" w:hAnsi="Calibri" w:cs="Calibri"/>
          <w:color w:val="000000" w:themeColor="text1"/>
        </w:rPr>
      </w:pPr>
      <w:r w:rsidRPr="002D4A9E">
        <w:rPr>
          <w:rFonts w:ascii="Calibri" w:hAnsi="Calibri" w:cs="Calibri"/>
          <w:color w:val="000000" w:themeColor="text1"/>
        </w:rPr>
        <w:t xml:space="preserve">c) </w:t>
      </w:r>
      <w:r w:rsidR="00640E24" w:rsidRPr="002D4A9E">
        <w:rPr>
          <w:rFonts w:ascii="Calibri" w:hAnsi="Calibri" w:cs="Calibri"/>
          <w:color w:val="000000" w:themeColor="text1"/>
        </w:rPr>
        <w:t>3</w:t>
      </w:r>
      <w:r w:rsidR="0082253A" w:rsidRPr="002D4A9E">
        <w:rPr>
          <w:rFonts w:ascii="Calibri" w:hAnsi="Calibri" w:cs="Calibri"/>
          <w:color w:val="000000" w:themeColor="text1"/>
        </w:rPr>
        <w:t xml:space="preserve"> (</w:t>
      </w:r>
      <w:r w:rsidR="00640E24" w:rsidRPr="002D4A9E">
        <w:rPr>
          <w:rFonts w:ascii="Calibri" w:hAnsi="Calibri" w:cs="Calibri"/>
          <w:color w:val="000000" w:themeColor="text1"/>
        </w:rPr>
        <w:t>três</w:t>
      </w:r>
      <w:r w:rsidR="0082253A" w:rsidRPr="002D4A9E">
        <w:rPr>
          <w:rFonts w:ascii="Calibri" w:hAnsi="Calibri" w:cs="Calibri"/>
          <w:color w:val="000000" w:themeColor="text1"/>
        </w:rPr>
        <w:t>) relatos, sem considerar a região, 1 (um) de cada categoria (</w:t>
      </w:r>
      <w:r w:rsidR="0082253A" w:rsidRPr="002D4A9E">
        <w:rPr>
          <w:rFonts w:ascii="Calibri" w:hAnsi="Calibri" w:cs="Calibri"/>
          <w:b/>
          <w:bCs/>
          <w:color w:val="000000" w:themeColor="text1"/>
        </w:rPr>
        <w:t xml:space="preserve">Pequenos Negócios, </w:t>
      </w:r>
      <w:r w:rsidR="002A6D52" w:rsidRPr="002D4A9E">
        <w:rPr>
          <w:rFonts w:ascii="Calibri" w:hAnsi="Calibri" w:cs="Calibri"/>
          <w:b/>
          <w:bCs/>
          <w:color w:val="000000" w:themeColor="text1"/>
        </w:rPr>
        <w:t xml:space="preserve">Produtora Rural </w:t>
      </w:r>
      <w:r w:rsidR="00640E24" w:rsidRPr="002D4A9E">
        <w:rPr>
          <w:rFonts w:ascii="Calibri" w:hAnsi="Calibri" w:cs="Calibri"/>
          <w:b/>
          <w:bCs/>
          <w:color w:val="000000" w:themeColor="text1"/>
        </w:rPr>
        <w:t>e</w:t>
      </w:r>
      <w:r w:rsidR="0082253A" w:rsidRPr="002D4A9E">
        <w:rPr>
          <w:rFonts w:ascii="Calibri" w:hAnsi="Calibri" w:cs="Calibri"/>
          <w:b/>
          <w:bCs/>
          <w:color w:val="000000" w:themeColor="text1"/>
        </w:rPr>
        <w:t xml:space="preserve"> </w:t>
      </w:r>
      <w:r w:rsidR="00A71B54" w:rsidRPr="002D4A9E">
        <w:rPr>
          <w:rFonts w:ascii="Calibri" w:hAnsi="Calibri" w:cs="Calibri"/>
          <w:b/>
          <w:bCs/>
          <w:color w:val="000000" w:themeColor="text1"/>
        </w:rPr>
        <w:t xml:space="preserve">Micro </w:t>
      </w:r>
      <w:r w:rsidR="0082253A" w:rsidRPr="002D4A9E">
        <w:rPr>
          <w:rFonts w:ascii="Calibri" w:hAnsi="Calibri" w:cs="Calibri"/>
          <w:b/>
          <w:bCs/>
          <w:color w:val="000000" w:themeColor="text1"/>
        </w:rPr>
        <w:t>Empreendedor</w:t>
      </w:r>
      <w:r w:rsidR="00C121F8" w:rsidRPr="002D4A9E">
        <w:rPr>
          <w:rFonts w:ascii="Calibri" w:hAnsi="Calibri" w:cs="Calibri"/>
          <w:b/>
          <w:bCs/>
          <w:color w:val="000000" w:themeColor="text1"/>
        </w:rPr>
        <w:t>a</w:t>
      </w:r>
      <w:r w:rsidR="0082253A" w:rsidRPr="002D4A9E">
        <w:rPr>
          <w:rFonts w:ascii="Calibri" w:hAnsi="Calibri" w:cs="Calibri"/>
          <w:b/>
          <w:bCs/>
          <w:color w:val="000000" w:themeColor="text1"/>
        </w:rPr>
        <w:t xml:space="preserve"> Individual</w:t>
      </w:r>
      <w:r w:rsidR="00640E24" w:rsidRPr="002D4A9E">
        <w:rPr>
          <w:rFonts w:ascii="Calibri" w:hAnsi="Calibri" w:cs="Calibri"/>
          <w:b/>
          <w:bCs/>
          <w:color w:val="000000" w:themeColor="text1"/>
        </w:rPr>
        <w:t>.</w:t>
      </w:r>
      <w:r w:rsidR="0082253A" w:rsidRPr="002D4A9E">
        <w:rPr>
          <w:rFonts w:ascii="Calibri" w:hAnsi="Calibri" w:cs="Calibri"/>
          <w:b/>
          <w:bCs/>
          <w:color w:val="000000" w:themeColor="text1"/>
        </w:rPr>
        <w:t>)</w:t>
      </w:r>
      <w:r w:rsidR="0082253A" w:rsidRPr="002D4A9E">
        <w:rPr>
          <w:rFonts w:ascii="Calibri" w:hAnsi="Calibri" w:cs="Calibri"/>
          <w:color w:val="000000" w:themeColor="text1"/>
        </w:rPr>
        <w:t xml:space="preserve">  receberão o troféu </w:t>
      </w:r>
      <w:r w:rsidR="00596FC6" w:rsidRPr="002D4A9E">
        <w:rPr>
          <w:rFonts w:ascii="Calibri" w:hAnsi="Calibri" w:cs="Calibri"/>
          <w:b/>
          <w:color w:val="000000" w:themeColor="text1"/>
        </w:rPr>
        <w:t>ouro</w:t>
      </w:r>
      <w:r w:rsidR="00EE0921" w:rsidRPr="002D4A9E">
        <w:rPr>
          <w:rFonts w:ascii="Calibri" w:hAnsi="Calibri" w:cs="Calibri"/>
          <w:color w:val="000000" w:themeColor="text1"/>
        </w:rPr>
        <w:t>.</w:t>
      </w:r>
      <w:r w:rsidR="00596FC6" w:rsidRPr="002D4A9E">
        <w:rPr>
          <w:rFonts w:ascii="Calibri" w:hAnsi="Calibri" w:cs="Calibri"/>
          <w:color w:val="000000" w:themeColor="text1"/>
        </w:rPr>
        <w:t xml:space="preserve"> </w:t>
      </w:r>
    </w:p>
    <w:p w:rsidR="004505DD" w:rsidRPr="002D4A9E" w:rsidRDefault="004505DD" w:rsidP="002C0DBA">
      <w:pPr>
        <w:pStyle w:val="Default"/>
        <w:spacing w:before="120" w:after="120"/>
        <w:jc w:val="both"/>
        <w:rPr>
          <w:rFonts w:ascii="Calibri" w:hAnsi="Calibri" w:cs="Calibri"/>
          <w:color w:val="000000" w:themeColor="text1"/>
        </w:rPr>
      </w:pPr>
      <w:r w:rsidRPr="002D4A9E">
        <w:rPr>
          <w:rFonts w:ascii="Calibri" w:hAnsi="Calibri" w:cs="Calibri"/>
          <w:color w:val="000000" w:themeColor="text1"/>
        </w:rPr>
        <w:t xml:space="preserve">I – as ganhadoras do troféu </w:t>
      </w:r>
      <w:r w:rsidR="005A0D00" w:rsidRPr="002D4A9E">
        <w:rPr>
          <w:rFonts w:ascii="Calibri" w:hAnsi="Calibri" w:cs="Calibri"/>
          <w:color w:val="000000" w:themeColor="text1"/>
        </w:rPr>
        <w:t>ouro</w:t>
      </w:r>
      <w:r w:rsidR="0082253A" w:rsidRPr="002D4A9E">
        <w:rPr>
          <w:rFonts w:ascii="Calibri" w:hAnsi="Calibri" w:cs="Calibri"/>
          <w:color w:val="000000" w:themeColor="text1"/>
        </w:rPr>
        <w:t xml:space="preserve">, </w:t>
      </w:r>
      <w:r w:rsidRPr="002D4A9E">
        <w:rPr>
          <w:rFonts w:ascii="Calibri" w:hAnsi="Calibri" w:cs="Calibri"/>
          <w:color w:val="000000" w:themeColor="text1"/>
        </w:rPr>
        <w:t>prata</w:t>
      </w:r>
      <w:r w:rsidR="00EE0921" w:rsidRPr="002D4A9E">
        <w:rPr>
          <w:rFonts w:ascii="Calibri" w:hAnsi="Calibri" w:cs="Calibri"/>
          <w:color w:val="000000" w:themeColor="text1"/>
        </w:rPr>
        <w:t xml:space="preserve"> </w:t>
      </w:r>
      <w:r w:rsidR="0082253A" w:rsidRPr="002D4A9E">
        <w:rPr>
          <w:rFonts w:ascii="Calibri" w:hAnsi="Calibri" w:cs="Calibri"/>
          <w:color w:val="000000" w:themeColor="text1"/>
        </w:rPr>
        <w:t xml:space="preserve">e bronze </w:t>
      </w:r>
      <w:r w:rsidR="00EE0921" w:rsidRPr="002D4A9E">
        <w:rPr>
          <w:rFonts w:ascii="Calibri" w:hAnsi="Calibri" w:cs="Calibri"/>
          <w:color w:val="000000" w:themeColor="text1"/>
        </w:rPr>
        <w:t>receberão</w:t>
      </w:r>
      <w:r w:rsidRPr="002D4A9E">
        <w:rPr>
          <w:rFonts w:ascii="Calibri" w:hAnsi="Calibri" w:cs="Calibri"/>
          <w:color w:val="000000" w:themeColor="text1"/>
        </w:rPr>
        <w:t xml:space="preserve"> uma viagem para capacitação em território nacional; </w:t>
      </w:r>
    </w:p>
    <w:p w:rsidR="007C3488" w:rsidRPr="002D4A9E" w:rsidRDefault="004505DD" w:rsidP="002C0DBA">
      <w:pPr>
        <w:pStyle w:val="Default"/>
        <w:spacing w:before="120" w:after="120"/>
        <w:ind w:left="708"/>
        <w:jc w:val="both"/>
        <w:rPr>
          <w:rFonts w:ascii="Calibri" w:hAnsi="Calibri" w:cs="Calibri"/>
          <w:color w:val="000000" w:themeColor="text1"/>
        </w:rPr>
      </w:pPr>
      <w:r w:rsidRPr="002D4A9E">
        <w:rPr>
          <w:rFonts w:ascii="Calibri" w:hAnsi="Calibri" w:cs="Calibri"/>
          <w:color w:val="000000" w:themeColor="text1"/>
        </w:rPr>
        <w:t xml:space="preserve">a) a capacitação será em evento de mercado, no segmento de empreendedorismo e/ou gestão empresarial, em data e local a serem informados </w:t>
      </w:r>
      <w:r w:rsidR="00C7398E" w:rsidRPr="002D4A9E">
        <w:rPr>
          <w:rFonts w:ascii="Calibri" w:hAnsi="Calibri" w:cs="Calibri"/>
          <w:color w:val="000000" w:themeColor="text1"/>
        </w:rPr>
        <w:t>posteriormente</w:t>
      </w:r>
      <w:r w:rsidRPr="002D4A9E">
        <w:rPr>
          <w:rFonts w:ascii="Calibri" w:hAnsi="Calibri" w:cs="Calibri"/>
          <w:color w:val="000000" w:themeColor="text1"/>
        </w:rPr>
        <w:t>.</w:t>
      </w:r>
    </w:p>
    <w:p w:rsidR="004505DD" w:rsidRPr="002D4A9E" w:rsidRDefault="007C3488" w:rsidP="002C0DBA">
      <w:pPr>
        <w:pStyle w:val="Default"/>
        <w:spacing w:before="120" w:after="120"/>
        <w:ind w:left="708"/>
        <w:jc w:val="both"/>
        <w:rPr>
          <w:rFonts w:ascii="Calibri" w:hAnsi="Calibri" w:cs="Calibri"/>
          <w:color w:val="000000" w:themeColor="text1"/>
        </w:rPr>
      </w:pPr>
      <w:r w:rsidRPr="002D4A9E">
        <w:rPr>
          <w:rFonts w:ascii="Calibri" w:hAnsi="Calibri" w:cs="Calibri"/>
          <w:color w:val="000000" w:themeColor="text1"/>
        </w:rPr>
        <w:t>b) selo de vencedora nacional, explicitando o ciclo;</w:t>
      </w:r>
      <w:r w:rsidR="004505DD" w:rsidRPr="002D4A9E">
        <w:rPr>
          <w:rFonts w:ascii="Calibri" w:hAnsi="Calibri" w:cs="Calibri"/>
          <w:color w:val="000000" w:themeColor="text1"/>
        </w:rPr>
        <w:t xml:space="preserve"> </w:t>
      </w:r>
    </w:p>
    <w:p w:rsidR="004505DD" w:rsidRPr="002D4A9E" w:rsidRDefault="004505DD" w:rsidP="002C0DBA">
      <w:pPr>
        <w:pStyle w:val="Default"/>
        <w:spacing w:before="120" w:after="120"/>
        <w:jc w:val="both"/>
        <w:rPr>
          <w:rFonts w:ascii="Calibri" w:hAnsi="Calibri" w:cs="Calibri"/>
          <w:color w:val="000000" w:themeColor="text1"/>
        </w:rPr>
      </w:pPr>
      <w:r w:rsidRPr="002D4A9E">
        <w:rPr>
          <w:rFonts w:ascii="Calibri" w:hAnsi="Calibri" w:cs="Calibri"/>
          <w:color w:val="000000" w:themeColor="text1"/>
        </w:rPr>
        <w:t xml:space="preserve">II – as </w:t>
      </w:r>
      <w:r w:rsidR="00C7398E" w:rsidRPr="002D4A9E">
        <w:rPr>
          <w:rFonts w:ascii="Calibri" w:hAnsi="Calibri" w:cs="Calibri"/>
          <w:color w:val="000000" w:themeColor="text1"/>
        </w:rPr>
        <w:t xml:space="preserve">3 </w:t>
      </w:r>
      <w:r w:rsidRPr="002D4A9E">
        <w:rPr>
          <w:rFonts w:ascii="Calibri" w:hAnsi="Calibri" w:cs="Calibri"/>
          <w:color w:val="000000" w:themeColor="text1"/>
        </w:rPr>
        <w:t>(</w:t>
      </w:r>
      <w:r w:rsidR="00C7398E" w:rsidRPr="002D4A9E">
        <w:rPr>
          <w:rFonts w:ascii="Calibri" w:hAnsi="Calibri" w:cs="Calibri"/>
          <w:color w:val="000000" w:themeColor="text1"/>
        </w:rPr>
        <w:t>três</w:t>
      </w:r>
      <w:r w:rsidRPr="002D4A9E">
        <w:rPr>
          <w:rFonts w:ascii="Calibri" w:hAnsi="Calibri" w:cs="Calibri"/>
          <w:color w:val="000000" w:themeColor="text1"/>
        </w:rPr>
        <w:t>) ganhadoras nacionais receberão, além do troféu ouro</w:t>
      </w:r>
      <w:r w:rsidR="007C3488" w:rsidRPr="002D4A9E">
        <w:rPr>
          <w:rFonts w:ascii="Calibri" w:hAnsi="Calibri" w:cs="Calibri"/>
          <w:color w:val="000000" w:themeColor="text1"/>
        </w:rPr>
        <w:t>, do selo</w:t>
      </w:r>
      <w:r w:rsidRPr="002D4A9E">
        <w:rPr>
          <w:rFonts w:ascii="Calibri" w:hAnsi="Calibri" w:cs="Calibri"/>
          <w:color w:val="000000" w:themeColor="text1"/>
        </w:rPr>
        <w:t xml:space="preserve"> e da capacitação em território nacional, uma viagem internacional. </w:t>
      </w:r>
    </w:p>
    <w:p w:rsidR="004505DD" w:rsidRPr="002D4A9E" w:rsidRDefault="004505DD" w:rsidP="002C0DBA">
      <w:pPr>
        <w:pStyle w:val="Default"/>
        <w:spacing w:before="120" w:after="120"/>
        <w:ind w:left="708"/>
        <w:jc w:val="both"/>
        <w:rPr>
          <w:rFonts w:ascii="Calibri" w:hAnsi="Calibri" w:cs="Calibri"/>
          <w:color w:val="000000" w:themeColor="text1"/>
        </w:rPr>
      </w:pPr>
      <w:r w:rsidRPr="002D4A9E">
        <w:rPr>
          <w:rFonts w:ascii="Calibri" w:hAnsi="Calibri" w:cs="Calibri"/>
          <w:color w:val="000000" w:themeColor="text1"/>
        </w:rPr>
        <w:t xml:space="preserve">a) a </w:t>
      </w:r>
      <w:r w:rsidR="005A0D00" w:rsidRPr="002D4A9E">
        <w:rPr>
          <w:rFonts w:ascii="Calibri" w:hAnsi="Calibri" w:cs="Calibri"/>
          <w:color w:val="000000" w:themeColor="text1"/>
        </w:rPr>
        <w:t xml:space="preserve">agenda da </w:t>
      </w:r>
      <w:r w:rsidRPr="002D4A9E">
        <w:rPr>
          <w:rFonts w:ascii="Calibri" w:hAnsi="Calibri" w:cs="Calibri"/>
          <w:color w:val="000000" w:themeColor="text1"/>
        </w:rPr>
        <w:t xml:space="preserve">viagem </w:t>
      </w:r>
      <w:r w:rsidR="005A0D00" w:rsidRPr="002D4A9E">
        <w:rPr>
          <w:rFonts w:ascii="Calibri" w:hAnsi="Calibri" w:cs="Calibri"/>
          <w:color w:val="000000" w:themeColor="text1"/>
        </w:rPr>
        <w:t>estará relacionada ao tema gestão empresarial e/ou ao segmento de negócio das vencedoras. O destino será definido</w:t>
      </w:r>
      <w:r w:rsidRPr="002D4A9E">
        <w:rPr>
          <w:rFonts w:ascii="Calibri" w:hAnsi="Calibri" w:cs="Calibri"/>
          <w:color w:val="000000" w:themeColor="text1"/>
        </w:rPr>
        <w:t xml:space="preserve"> pela coordenação do Prêmio SEBRAE Mulher de Negócios. </w:t>
      </w:r>
    </w:p>
    <w:p w:rsidR="004505DD" w:rsidRPr="002D4A9E" w:rsidRDefault="004505DD" w:rsidP="002C0DBA">
      <w:pPr>
        <w:pStyle w:val="Default"/>
        <w:spacing w:before="120" w:after="120"/>
        <w:jc w:val="both"/>
        <w:rPr>
          <w:rFonts w:ascii="Calibri" w:hAnsi="Calibri" w:cs="Calibri"/>
          <w:color w:val="000000" w:themeColor="text1"/>
        </w:rPr>
      </w:pPr>
      <w:r w:rsidRPr="002D4A9E">
        <w:rPr>
          <w:rFonts w:ascii="Calibri" w:hAnsi="Calibri" w:cs="Calibri"/>
          <w:b/>
          <w:bCs/>
          <w:color w:val="000000" w:themeColor="text1"/>
        </w:rPr>
        <w:t xml:space="preserve">§ 4º </w:t>
      </w:r>
      <w:r w:rsidRPr="002D4A9E">
        <w:rPr>
          <w:rFonts w:ascii="Calibri" w:hAnsi="Calibri" w:cs="Calibri"/>
          <w:color w:val="000000" w:themeColor="text1"/>
        </w:rPr>
        <w:t xml:space="preserve">- os cursos e as viagens, patrocinados pelos promotores do </w:t>
      </w:r>
      <w:r w:rsidR="002F7347" w:rsidRPr="002D4A9E">
        <w:rPr>
          <w:rFonts w:ascii="Calibri" w:hAnsi="Calibri" w:cs="Calibri"/>
          <w:color w:val="000000" w:themeColor="text1"/>
        </w:rPr>
        <w:t>P</w:t>
      </w:r>
      <w:r w:rsidRPr="002D4A9E">
        <w:rPr>
          <w:rFonts w:ascii="Calibri" w:hAnsi="Calibri" w:cs="Calibri"/>
          <w:color w:val="000000" w:themeColor="text1"/>
        </w:rPr>
        <w:t xml:space="preserve">rêmio, são individuais e intransferíveis. </w:t>
      </w:r>
    </w:p>
    <w:p w:rsidR="00551C53" w:rsidRPr="002D4A9E" w:rsidRDefault="00551C53" w:rsidP="002C0DBA">
      <w:pPr>
        <w:pStyle w:val="Default"/>
        <w:spacing w:before="120" w:after="120"/>
        <w:jc w:val="both"/>
        <w:rPr>
          <w:rFonts w:ascii="Calibri" w:hAnsi="Calibri" w:cs="Calibri"/>
          <w:color w:val="000000" w:themeColor="text1"/>
        </w:rPr>
      </w:pPr>
      <w:r w:rsidRPr="002D4A9E">
        <w:rPr>
          <w:rFonts w:ascii="Calibri" w:hAnsi="Calibri" w:cs="Calibri"/>
          <w:b/>
          <w:bCs/>
          <w:color w:val="000000" w:themeColor="text1"/>
        </w:rPr>
        <w:t>§ 5º</w:t>
      </w:r>
      <w:r w:rsidRPr="002D4A9E">
        <w:rPr>
          <w:rFonts w:ascii="Calibri" w:hAnsi="Calibri" w:cs="Calibri"/>
          <w:bCs/>
          <w:color w:val="000000" w:themeColor="text1"/>
        </w:rPr>
        <w:t xml:space="preserve"> - as providências relativas à documentação para a viagem internacional serão de responsabilidade de cada participante.</w:t>
      </w:r>
    </w:p>
    <w:p w:rsidR="004505DD" w:rsidRPr="002D4A9E" w:rsidRDefault="004505DD" w:rsidP="002C0DBA">
      <w:pPr>
        <w:pStyle w:val="Default"/>
        <w:spacing w:before="120" w:after="120"/>
        <w:jc w:val="both"/>
        <w:rPr>
          <w:rFonts w:ascii="Calibri" w:hAnsi="Calibri" w:cs="Calibri"/>
          <w:color w:val="000000" w:themeColor="text1"/>
        </w:rPr>
      </w:pPr>
      <w:r w:rsidRPr="002D4A9E">
        <w:rPr>
          <w:rFonts w:ascii="Calibri" w:hAnsi="Calibri" w:cs="Calibri"/>
          <w:b/>
          <w:bCs/>
          <w:color w:val="000000" w:themeColor="text1"/>
        </w:rPr>
        <w:t xml:space="preserve">Art. 6º - Comissões Julgadoras </w:t>
      </w:r>
    </w:p>
    <w:p w:rsidR="004505DD" w:rsidRPr="002D4A9E" w:rsidRDefault="004505DD" w:rsidP="002C0DBA">
      <w:pPr>
        <w:pStyle w:val="Default"/>
        <w:spacing w:before="120" w:after="120"/>
        <w:jc w:val="both"/>
        <w:rPr>
          <w:rFonts w:ascii="Calibri" w:hAnsi="Calibri" w:cs="Calibri"/>
          <w:color w:val="000000" w:themeColor="text1"/>
        </w:rPr>
      </w:pPr>
      <w:r w:rsidRPr="002D4A9E">
        <w:rPr>
          <w:rFonts w:ascii="Calibri" w:hAnsi="Calibri" w:cs="Calibri"/>
          <w:color w:val="000000" w:themeColor="text1"/>
        </w:rPr>
        <w:t xml:space="preserve">As comissões serão constituídas da seguinte forma: </w:t>
      </w:r>
    </w:p>
    <w:p w:rsidR="004505DD" w:rsidRPr="002D4A9E" w:rsidRDefault="004505DD" w:rsidP="002C0DBA">
      <w:pPr>
        <w:pStyle w:val="Default"/>
        <w:spacing w:before="120" w:after="120"/>
        <w:jc w:val="both"/>
        <w:rPr>
          <w:rFonts w:ascii="Calibri" w:hAnsi="Calibri" w:cs="Calibri"/>
          <w:color w:val="000000" w:themeColor="text1"/>
        </w:rPr>
      </w:pPr>
      <w:r w:rsidRPr="002D4A9E">
        <w:rPr>
          <w:rFonts w:ascii="Calibri" w:hAnsi="Calibri" w:cs="Calibri"/>
          <w:color w:val="000000" w:themeColor="text1"/>
        </w:rPr>
        <w:lastRenderedPageBreak/>
        <w:t xml:space="preserve">I – as comissões julgadoras da etapa estadual poderão ser constituídas por representantes do SEBRAE local e entidades parceiras, totalizando no mínimo </w:t>
      </w:r>
      <w:r w:rsidR="00190D60" w:rsidRPr="002D4A9E">
        <w:rPr>
          <w:rFonts w:ascii="Calibri" w:hAnsi="Calibri" w:cs="Calibri"/>
          <w:color w:val="000000" w:themeColor="text1"/>
        </w:rPr>
        <w:t>3</w:t>
      </w:r>
      <w:r w:rsidRPr="002D4A9E">
        <w:rPr>
          <w:rFonts w:ascii="Calibri" w:hAnsi="Calibri" w:cs="Calibri"/>
          <w:color w:val="000000" w:themeColor="text1"/>
        </w:rPr>
        <w:t xml:space="preserve"> (</w:t>
      </w:r>
      <w:r w:rsidR="00190D60" w:rsidRPr="002D4A9E">
        <w:rPr>
          <w:rFonts w:ascii="Calibri" w:hAnsi="Calibri" w:cs="Calibri"/>
          <w:color w:val="000000" w:themeColor="text1"/>
        </w:rPr>
        <w:t>três</w:t>
      </w:r>
      <w:r w:rsidRPr="002D4A9E">
        <w:rPr>
          <w:rFonts w:ascii="Calibri" w:hAnsi="Calibri" w:cs="Calibri"/>
          <w:color w:val="000000" w:themeColor="text1"/>
        </w:rPr>
        <w:t>)</w:t>
      </w:r>
      <w:r w:rsidR="00190D60" w:rsidRPr="002D4A9E">
        <w:rPr>
          <w:rFonts w:ascii="Calibri" w:hAnsi="Calibri" w:cs="Calibri"/>
          <w:color w:val="000000" w:themeColor="text1"/>
        </w:rPr>
        <w:t xml:space="preserve"> integrantes</w:t>
      </w:r>
      <w:r w:rsidRPr="002D4A9E">
        <w:rPr>
          <w:rFonts w:ascii="Calibri" w:hAnsi="Calibri" w:cs="Calibri"/>
          <w:color w:val="000000" w:themeColor="text1"/>
        </w:rPr>
        <w:t xml:space="preserve">; </w:t>
      </w:r>
    </w:p>
    <w:p w:rsidR="004505DD" w:rsidRPr="002D4A9E" w:rsidRDefault="004505DD" w:rsidP="002C0DBA">
      <w:pPr>
        <w:pStyle w:val="Default"/>
        <w:spacing w:before="120" w:after="120"/>
        <w:jc w:val="both"/>
        <w:rPr>
          <w:rFonts w:ascii="Calibri" w:hAnsi="Calibri" w:cs="Calibri"/>
          <w:color w:val="000000" w:themeColor="text1"/>
        </w:rPr>
      </w:pPr>
      <w:r w:rsidRPr="002D4A9E">
        <w:rPr>
          <w:rFonts w:ascii="Calibri" w:hAnsi="Calibri" w:cs="Calibri"/>
          <w:color w:val="000000" w:themeColor="text1"/>
        </w:rPr>
        <w:t xml:space="preserve">II </w:t>
      </w:r>
      <w:r w:rsidR="002C0DBA" w:rsidRPr="002D4A9E">
        <w:rPr>
          <w:rFonts w:ascii="Calibri" w:hAnsi="Calibri" w:cs="Calibri"/>
          <w:color w:val="000000" w:themeColor="text1"/>
        </w:rPr>
        <w:t>–</w:t>
      </w:r>
      <w:r w:rsidRPr="002D4A9E">
        <w:rPr>
          <w:rFonts w:ascii="Calibri" w:hAnsi="Calibri" w:cs="Calibri"/>
          <w:color w:val="000000" w:themeColor="text1"/>
        </w:rPr>
        <w:t xml:space="preserve"> </w:t>
      </w:r>
      <w:r w:rsidR="002C0DBA" w:rsidRPr="002D4A9E">
        <w:rPr>
          <w:rFonts w:ascii="Calibri" w:hAnsi="Calibri" w:cs="Calibri"/>
          <w:color w:val="000000" w:themeColor="text1"/>
        </w:rPr>
        <w:t xml:space="preserve">a comissão julgadora </w:t>
      </w:r>
      <w:r w:rsidRPr="002D4A9E">
        <w:rPr>
          <w:rFonts w:ascii="Calibri" w:hAnsi="Calibri" w:cs="Calibri"/>
          <w:color w:val="000000" w:themeColor="text1"/>
        </w:rPr>
        <w:t xml:space="preserve">da etapa nacional será composta por 2 (dois) representantes do SEBRAE Nacional e 1 (um)  de cada entidade parceira, totalizando 5 (cinco) membros. </w:t>
      </w:r>
    </w:p>
    <w:p w:rsidR="004505DD" w:rsidRPr="002D4A9E" w:rsidRDefault="004505DD" w:rsidP="002C0DBA">
      <w:pPr>
        <w:pStyle w:val="Default"/>
        <w:spacing w:before="120" w:after="120"/>
        <w:jc w:val="both"/>
        <w:rPr>
          <w:rFonts w:ascii="Calibri" w:hAnsi="Calibri" w:cs="Calibri"/>
          <w:color w:val="000000" w:themeColor="text1"/>
        </w:rPr>
      </w:pPr>
      <w:r w:rsidRPr="002D4A9E">
        <w:rPr>
          <w:rFonts w:ascii="Calibri" w:hAnsi="Calibri" w:cs="Calibri"/>
          <w:b/>
          <w:bCs/>
          <w:color w:val="000000" w:themeColor="text1"/>
        </w:rPr>
        <w:t xml:space="preserve">§ 1º - </w:t>
      </w:r>
      <w:r w:rsidRPr="002D4A9E">
        <w:rPr>
          <w:rFonts w:ascii="Calibri" w:hAnsi="Calibri" w:cs="Calibri"/>
          <w:color w:val="000000" w:themeColor="text1"/>
        </w:rPr>
        <w:t>não poderão integraras comissões profissionais vinculados direta ou indiretamente a qualquer candidata</w:t>
      </w:r>
      <w:r w:rsidR="000401EA" w:rsidRPr="002D4A9E">
        <w:rPr>
          <w:rFonts w:ascii="Calibri" w:hAnsi="Calibri" w:cs="Calibri"/>
          <w:color w:val="000000" w:themeColor="text1"/>
        </w:rPr>
        <w:t>.</w:t>
      </w:r>
      <w:r w:rsidRPr="002D4A9E">
        <w:rPr>
          <w:rFonts w:ascii="Calibri" w:hAnsi="Calibri" w:cs="Calibri"/>
          <w:color w:val="000000" w:themeColor="text1"/>
        </w:rPr>
        <w:t xml:space="preserve"> </w:t>
      </w:r>
    </w:p>
    <w:p w:rsidR="004505DD" w:rsidRPr="002D4A9E" w:rsidRDefault="004505DD" w:rsidP="002C0DBA">
      <w:pPr>
        <w:pStyle w:val="Default"/>
        <w:spacing w:before="120" w:after="120"/>
        <w:jc w:val="both"/>
        <w:rPr>
          <w:rFonts w:ascii="Calibri" w:hAnsi="Calibri" w:cs="Calibri"/>
          <w:color w:val="000000" w:themeColor="text1"/>
        </w:rPr>
      </w:pPr>
      <w:r w:rsidRPr="002D4A9E">
        <w:rPr>
          <w:rFonts w:ascii="Calibri" w:hAnsi="Calibri" w:cs="Calibri"/>
          <w:b/>
          <w:bCs/>
          <w:color w:val="000000" w:themeColor="text1"/>
        </w:rPr>
        <w:t xml:space="preserve">§ 2º </w:t>
      </w:r>
      <w:r w:rsidRPr="002D4A9E">
        <w:rPr>
          <w:rFonts w:ascii="Calibri" w:hAnsi="Calibri" w:cs="Calibri"/>
          <w:color w:val="000000" w:themeColor="text1"/>
        </w:rPr>
        <w:t xml:space="preserve">- </w:t>
      </w:r>
      <w:r w:rsidR="000401EA" w:rsidRPr="002D4A9E">
        <w:rPr>
          <w:rFonts w:ascii="Calibri" w:hAnsi="Calibri" w:cs="Calibri"/>
          <w:color w:val="000000" w:themeColor="text1"/>
        </w:rPr>
        <w:t xml:space="preserve"> </w:t>
      </w:r>
      <w:r w:rsidRPr="002D4A9E">
        <w:rPr>
          <w:rFonts w:ascii="Calibri" w:hAnsi="Calibri" w:cs="Calibri"/>
          <w:color w:val="000000" w:themeColor="text1"/>
        </w:rPr>
        <w:t xml:space="preserve">integrantes do processo de avaliação, de todas as etapas, cumprirão as exigências do Código de Ética deste </w:t>
      </w:r>
      <w:r w:rsidR="000401EA" w:rsidRPr="002D4A9E">
        <w:rPr>
          <w:rFonts w:ascii="Calibri" w:hAnsi="Calibri" w:cs="Calibri"/>
          <w:color w:val="000000" w:themeColor="text1"/>
        </w:rPr>
        <w:t>P</w:t>
      </w:r>
      <w:r w:rsidRPr="002D4A9E">
        <w:rPr>
          <w:rFonts w:ascii="Calibri" w:hAnsi="Calibri" w:cs="Calibri"/>
          <w:color w:val="000000" w:themeColor="text1"/>
        </w:rPr>
        <w:t xml:space="preserve">rêmio assumindo o compromisso de sigilo em relação aos dados e às informações que chegarem a seu conhecimento. </w:t>
      </w:r>
    </w:p>
    <w:p w:rsidR="004505DD" w:rsidRPr="002D4A9E" w:rsidRDefault="004505DD" w:rsidP="002C0DBA">
      <w:pPr>
        <w:pStyle w:val="Default"/>
        <w:spacing w:before="120" w:after="120"/>
        <w:jc w:val="both"/>
        <w:rPr>
          <w:rFonts w:ascii="Calibri" w:hAnsi="Calibri" w:cs="Calibri"/>
          <w:color w:val="000000" w:themeColor="text1"/>
        </w:rPr>
      </w:pPr>
      <w:r w:rsidRPr="002D4A9E">
        <w:rPr>
          <w:rFonts w:ascii="Calibri" w:hAnsi="Calibri" w:cs="Calibri"/>
          <w:b/>
          <w:bCs/>
          <w:color w:val="000000" w:themeColor="text1"/>
        </w:rPr>
        <w:t xml:space="preserve">§ 3º </w:t>
      </w:r>
      <w:r w:rsidRPr="002D4A9E">
        <w:rPr>
          <w:rFonts w:ascii="Calibri" w:hAnsi="Calibri" w:cs="Calibri"/>
          <w:color w:val="000000" w:themeColor="text1"/>
        </w:rPr>
        <w:t xml:space="preserve">- em caso de empate, o presidente da Comissão Julgadora terá, além do seu voto, o voto de decisão. </w:t>
      </w:r>
    </w:p>
    <w:p w:rsidR="004505DD" w:rsidRPr="002D4A9E" w:rsidRDefault="004505DD" w:rsidP="002C0DBA">
      <w:pPr>
        <w:pStyle w:val="Default"/>
        <w:spacing w:before="120" w:after="120"/>
        <w:jc w:val="both"/>
        <w:rPr>
          <w:rFonts w:ascii="Calibri" w:hAnsi="Calibri" w:cs="Calibri"/>
          <w:color w:val="000000" w:themeColor="text1"/>
        </w:rPr>
      </w:pPr>
      <w:r w:rsidRPr="002D4A9E">
        <w:rPr>
          <w:rFonts w:ascii="Calibri" w:hAnsi="Calibri" w:cs="Calibri"/>
          <w:b/>
          <w:bCs/>
          <w:color w:val="000000" w:themeColor="text1"/>
        </w:rPr>
        <w:t xml:space="preserve">Art. 7° - Critérios de Julgamento </w:t>
      </w:r>
    </w:p>
    <w:p w:rsidR="004505DD" w:rsidRPr="002D4A9E" w:rsidRDefault="004505DD" w:rsidP="002C0DBA">
      <w:pPr>
        <w:pStyle w:val="Default"/>
        <w:spacing w:before="120" w:after="120"/>
        <w:jc w:val="both"/>
        <w:rPr>
          <w:rFonts w:ascii="Calibri" w:hAnsi="Calibri" w:cs="Calibri"/>
          <w:color w:val="000000" w:themeColor="text1"/>
        </w:rPr>
      </w:pPr>
      <w:r w:rsidRPr="002D4A9E">
        <w:rPr>
          <w:rFonts w:ascii="Calibri" w:hAnsi="Calibri" w:cs="Calibri"/>
          <w:color w:val="000000" w:themeColor="text1"/>
        </w:rPr>
        <w:t xml:space="preserve">No julgamento dos relatos serão avaliados os seguintes aspectos: </w:t>
      </w:r>
    </w:p>
    <w:p w:rsidR="00BD6023" w:rsidRPr="002D4A9E" w:rsidRDefault="00BD6023" w:rsidP="00BD6023">
      <w:pPr>
        <w:numPr>
          <w:ilvl w:val="0"/>
          <w:numId w:val="1"/>
        </w:numPr>
        <w:spacing w:before="120" w:after="120" w:line="240" w:lineRule="auto"/>
        <w:ind w:left="698" w:hanging="349"/>
        <w:rPr>
          <w:rFonts w:cs="Arial"/>
          <w:color w:val="000000" w:themeColor="text1"/>
          <w:sz w:val="24"/>
          <w:szCs w:val="24"/>
          <w:lang w:eastAsia="pt-BR"/>
        </w:rPr>
      </w:pPr>
      <w:r w:rsidRPr="002D4A9E">
        <w:rPr>
          <w:rFonts w:cs="Arial"/>
          <w:bCs/>
          <w:color w:val="000000" w:themeColor="text1"/>
          <w:sz w:val="24"/>
          <w:szCs w:val="24"/>
          <w:lang w:eastAsia="pt-BR"/>
        </w:rPr>
        <w:t>Superação d</w:t>
      </w:r>
      <w:r w:rsidR="005B4AFA" w:rsidRPr="002D4A9E">
        <w:rPr>
          <w:rFonts w:cs="Arial"/>
          <w:bCs/>
          <w:color w:val="000000" w:themeColor="text1"/>
          <w:sz w:val="24"/>
          <w:szCs w:val="24"/>
          <w:lang w:eastAsia="pt-BR"/>
        </w:rPr>
        <w:t>a</w:t>
      </w:r>
      <w:r w:rsidRPr="002D4A9E">
        <w:rPr>
          <w:rFonts w:cs="Arial"/>
          <w:bCs/>
          <w:color w:val="000000" w:themeColor="text1"/>
          <w:sz w:val="24"/>
          <w:szCs w:val="24"/>
          <w:lang w:eastAsia="pt-BR"/>
        </w:rPr>
        <w:t xml:space="preserve"> mulher;</w:t>
      </w:r>
      <w:r w:rsidRPr="002D4A9E">
        <w:rPr>
          <w:rFonts w:cs="Arial"/>
          <w:color w:val="000000" w:themeColor="text1"/>
          <w:sz w:val="24"/>
          <w:szCs w:val="24"/>
          <w:lang w:eastAsia="pt-BR"/>
        </w:rPr>
        <w:t xml:space="preserve"> </w:t>
      </w:r>
    </w:p>
    <w:p w:rsidR="00BD6023" w:rsidRPr="002D4A9E" w:rsidRDefault="00BD6023" w:rsidP="00BD6023">
      <w:pPr>
        <w:numPr>
          <w:ilvl w:val="0"/>
          <w:numId w:val="1"/>
        </w:numPr>
        <w:spacing w:before="120" w:after="120" w:line="240" w:lineRule="auto"/>
        <w:ind w:left="698" w:hanging="349"/>
        <w:rPr>
          <w:rFonts w:cs="Arial"/>
          <w:color w:val="000000" w:themeColor="text1"/>
          <w:sz w:val="24"/>
          <w:szCs w:val="24"/>
          <w:lang w:eastAsia="pt-BR"/>
        </w:rPr>
      </w:pPr>
      <w:r w:rsidRPr="002D4A9E">
        <w:rPr>
          <w:rFonts w:cs="Arial"/>
          <w:bCs/>
          <w:color w:val="000000" w:themeColor="text1"/>
          <w:sz w:val="24"/>
          <w:szCs w:val="24"/>
          <w:lang w:eastAsia="pt-BR"/>
        </w:rPr>
        <w:tab/>
        <w:t>Visão de Futuro;</w:t>
      </w:r>
      <w:r w:rsidRPr="002D4A9E">
        <w:rPr>
          <w:rFonts w:cs="Arial"/>
          <w:color w:val="000000" w:themeColor="text1"/>
          <w:sz w:val="24"/>
          <w:szCs w:val="24"/>
          <w:lang w:eastAsia="pt-BR"/>
        </w:rPr>
        <w:t xml:space="preserve"> </w:t>
      </w:r>
    </w:p>
    <w:p w:rsidR="00BD6023" w:rsidRPr="002D4A9E" w:rsidRDefault="00BD6023" w:rsidP="00BD6023">
      <w:pPr>
        <w:numPr>
          <w:ilvl w:val="0"/>
          <w:numId w:val="1"/>
        </w:numPr>
        <w:spacing w:before="120" w:after="120" w:line="240" w:lineRule="auto"/>
        <w:ind w:left="698" w:hanging="349"/>
        <w:rPr>
          <w:rFonts w:cs="Arial"/>
          <w:color w:val="000000" w:themeColor="text1"/>
          <w:sz w:val="24"/>
          <w:szCs w:val="24"/>
          <w:lang w:eastAsia="pt-BR"/>
        </w:rPr>
      </w:pPr>
      <w:r w:rsidRPr="002D4A9E">
        <w:rPr>
          <w:rFonts w:cs="Arial"/>
          <w:bCs/>
          <w:color w:val="000000" w:themeColor="text1"/>
          <w:sz w:val="24"/>
          <w:szCs w:val="24"/>
          <w:lang w:eastAsia="pt-BR"/>
        </w:rPr>
        <w:tab/>
        <w:t>Ideias inovadoras e adaptação às novas tendências;</w:t>
      </w:r>
      <w:r w:rsidRPr="002D4A9E">
        <w:rPr>
          <w:rFonts w:cs="Arial"/>
          <w:color w:val="000000" w:themeColor="text1"/>
          <w:sz w:val="24"/>
          <w:szCs w:val="24"/>
          <w:lang w:eastAsia="pt-BR"/>
        </w:rPr>
        <w:t xml:space="preserve"> </w:t>
      </w:r>
    </w:p>
    <w:p w:rsidR="00BD6023" w:rsidRPr="002D4A9E" w:rsidRDefault="00BD6023" w:rsidP="00BD6023">
      <w:pPr>
        <w:numPr>
          <w:ilvl w:val="0"/>
          <w:numId w:val="1"/>
        </w:numPr>
        <w:spacing w:before="120" w:after="120" w:line="240" w:lineRule="auto"/>
        <w:ind w:left="698" w:hanging="349"/>
        <w:rPr>
          <w:rFonts w:cs="Arial"/>
          <w:color w:val="000000" w:themeColor="text1"/>
          <w:sz w:val="24"/>
          <w:szCs w:val="24"/>
          <w:lang w:eastAsia="pt-BR"/>
        </w:rPr>
      </w:pPr>
      <w:r w:rsidRPr="002D4A9E">
        <w:rPr>
          <w:rFonts w:cs="Arial"/>
          <w:bCs/>
          <w:color w:val="000000" w:themeColor="text1"/>
          <w:sz w:val="24"/>
          <w:szCs w:val="24"/>
          <w:lang w:eastAsia="pt-BR"/>
        </w:rPr>
        <w:tab/>
        <w:t>Atuaç</w:t>
      </w:r>
      <w:r w:rsidR="00F1642F" w:rsidRPr="002D4A9E">
        <w:rPr>
          <w:rFonts w:cs="Arial"/>
          <w:bCs/>
          <w:color w:val="000000" w:themeColor="text1"/>
          <w:sz w:val="24"/>
          <w:szCs w:val="24"/>
          <w:lang w:eastAsia="pt-BR"/>
        </w:rPr>
        <w:t>ão</w:t>
      </w:r>
      <w:r w:rsidRPr="002D4A9E">
        <w:rPr>
          <w:rFonts w:cs="Arial"/>
          <w:bCs/>
          <w:color w:val="000000" w:themeColor="text1"/>
          <w:sz w:val="24"/>
          <w:szCs w:val="24"/>
          <w:lang w:eastAsia="pt-BR"/>
        </w:rPr>
        <w:t xml:space="preserve"> democrática, transparente, inspiradora e motivadora;</w:t>
      </w:r>
      <w:r w:rsidRPr="002D4A9E">
        <w:rPr>
          <w:rFonts w:cs="Arial"/>
          <w:color w:val="000000" w:themeColor="text1"/>
          <w:sz w:val="24"/>
          <w:szCs w:val="24"/>
          <w:lang w:eastAsia="pt-BR"/>
        </w:rPr>
        <w:t xml:space="preserve"> </w:t>
      </w:r>
    </w:p>
    <w:p w:rsidR="00BD6023" w:rsidRPr="002D4A9E" w:rsidRDefault="00BD6023" w:rsidP="00BD6023">
      <w:pPr>
        <w:numPr>
          <w:ilvl w:val="0"/>
          <w:numId w:val="1"/>
        </w:numPr>
        <w:spacing w:before="120" w:after="120" w:line="240" w:lineRule="auto"/>
        <w:ind w:left="698" w:hanging="349"/>
        <w:rPr>
          <w:rFonts w:cs="Arial"/>
          <w:color w:val="000000" w:themeColor="text1"/>
          <w:sz w:val="24"/>
          <w:szCs w:val="24"/>
          <w:lang w:eastAsia="pt-BR"/>
        </w:rPr>
      </w:pPr>
      <w:r w:rsidRPr="002D4A9E">
        <w:rPr>
          <w:rFonts w:cs="Arial"/>
          <w:bCs/>
          <w:color w:val="000000" w:themeColor="text1"/>
          <w:sz w:val="24"/>
          <w:szCs w:val="24"/>
          <w:lang w:eastAsia="pt-BR"/>
        </w:rPr>
        <w:t>Participação ativa nos negócios, perseverança e superação dos desafios;</w:t>
      </w:r>
    </w:p>
    <w:p w:rsidR="00BD6023" w:rsidRPr="002D4A9E" w:rsidRDefault="00BD6023" w:rsidP="00BD6023">
      <w:pPr>
        <w:numPr>
          <w:ilvl w:val="0"/>
          <w:numId w:val="1"/>
        </w:numPr>
        <w:spacing w:before="120" w:after="120" w:line="240" w:lineRule="auto"/>
        <w:ind w:left="698" w:hanging="349"/>
        <w:rPr>
          <w:rFonts w:cs="Arial"/>
          <w:color w:val="000000" w:themeColor="text1"/>
          <w:sz w:val="24"/>
          <w:szCs w:val="24"/>
          <w:lang w:eastAsia="pt-BR"/>
        </w:rPr>
      </w:pPr>
      <w:r w:rsidRPr="002D4A9E">
        <w:rPr>
          <w:rFonts w:cs="Arial"/>
          <w:bCs/>
          <w:color w:val="000000" w:themeColor="text1"/>
          <w:sz w:val="24"/>
          <w:szCs w:val="24"/>
          <w:lang w:eastAsia="pt-BR"/>
        </w:rPr>
        <w:tab/>
        <w:t>Ambiente participativo e agradável para quem trabalha no seu negócio;</w:t>
      </w:r>
      <w:r w:rsidRPr="002D4A9E">
        <w:rPr>
          <w:rFonts w:cs="Arial"/>
          <w:color w:val="000000" w:themeColor="text1"/>
          <w:sz w:val="24"/>
          <w:szCs w:val="24"/>
          <w:lang w:eastAsia="pt-BR"/>
        </w:rPr>
        <w:t xml:space="preserve"> </w:t>
      </w:r>
    </w:p>
    <w:p w:rsidR="00BD6023" w:rsidRPr="002D4A9E" w:rsidRDefault="00BD6023" w:rsidP="00BD6023">
      <w:pPr>
        <w:numPr>
          <w:ilvl w:val="0"/>
          <w:numId w:val="1"/>
        </w:numPr>
        <w:spacing w:before="120" w:after="120" w:line="240" w:lineRule="auto"/>
        <w:ind w:left="698" w:hanging="349"/>
        <w:rPr>
          <w:rFonts w:cs="Arial"/>
          <w:color w:val="000000" w:themeColor="text1"/>
          <w:sz w:val="24"/>
          <w:szCs w:val="24"/>
          <w:lang w:eastAsia="pt-BR"/>
        </w:rPr>
      </w:pPr>
      <w:r w:rsidRPr="002D4A9E">
        <w:rPr>
          <w:rFonts w:cs="Arial"/>
          <w:bCs/>
          <w:color w:val="000000" w:themeColor="text1"/>
          <w:sz w:val="24"/>
          <w:szCs w:val="24"/>
          <w:lang w:eastAsia="pt-BR"/>
        </w:rPr>
        <w:tab/>
        <w:t>Estabelecimento de relacionamentos duradouros com os clientes;</w:t>
      </w:r>
      <w:r w:rsidRPr="002D4A9E">
        <w:rPr>
          <w:rFonts w:cs="Arial"/>
          <w:color w:val="000000" w:themeColor="text1"/>
          <w:sz w:val="24"/>
          <w:szCs w:val="24"/>
          <w:lang w:eastAsia="pt-BR"/>
        </w:rPr>
        <w:t xml:space="preserve"> </w:t>
      </w:r>
    </w:p>
    <w:p w:rsidR="00BD6023" w:rsidRPr="002D4A9E" w:rsidRDefault="00BD6023" w:rsidP="00BD6023">
      <w:pPr>
        <w:numPr>
          <w:ilvl w:val="0"/>
          <w:numId w:val="1"/>
        </w:numPr>
        <w:spacing w:before="120" w:after="120" w:line="240" w:lineRule="auto"/>
        <w:ind w:left="698" w:hanging="349"/>
        <w:rPr>
          <w:rFonts w:cs="Arial"/>
          <w:color w:val="000000" w:themeColor="text1"/>
          <w:sz w:val="24"/>
          <w:szCs w:val="24"/>
          <w:lang w:eastAsia="pt-BR"/>
        </w:rPr>
      </w:pPr>
      <w:r w:rsidRPr="002D4A9E">
        <w:rPr>
          <w:rFonts w:cs="Arial"/>
          <w:bCs/>
          <w:color w:val="000000" w:themeColor="text1"/>
          <w:sz w:val="24"/>
          <w:szCs w:val="24"/>
          <w:lang w:eastAsia="pt-BR"/>
        </w:rPr>
        <w:tab/>
        <w:t>Preocupação com a preservação do meio ambiente e da cultura da sua região;</w:t>
      </w:r>
      <w:r w:rsidRPr="002D4A9E">
        <w:rPr>
          <w:rFonts w:cs="Arial"/>
          <w:color w:val="000000" w:themeColor="text1"/>
          <w:sz w:val="24"/>
          <w:szCs w:val="24"/>
          <w:lang w:eastAsia="pt-BR"/>
        </w:rPr>
        <w:t xml:space="preserve"> </w:t>
      </w:r>
    </w:p>
    <w:p w:rsidR="001F59A1" w:rsidRPr="002D4A9E" w:rsidRDefault="001F59A1" w:rsidP="00BD6023">
      <w:pPr>
        <w:numPr>
          <w:ilvl w:val="0"/>
          <w:numId w:val="1"/>
        </w:numPr>
        <w:tabs>
          <w:tab w:val="num" w:pos="720"/>
        </w:tabs>
        <w:spacing w:before="120" w:after="120" w:line="240" w:lineRule="auto"/>
        <w:ind w:left="698" w:hanging="349"/>
        <w:rPr>
          <w:rFonts w:cs="Arial"/>
          <w:color w:val="000000" w:themeColor="text1"/>
          <w:sz w:val="24"/>
          <w:szCs w:val="24"/>
          <w:lang w:eastAsia="pt-BR"/>
        </w:rPr>
      </w:pPr>
      <w:r w:rsidRPr="002D4A9E">
        <w:rPr>
          <w:rFonts w:cs="Arial"/>
          <w:bCs/>
          <w:color w:val="000000" w:themeColor="text1"/>
          <w:sz w:val="24"/>
          <w:szCs w:val="24"/>
          <w:lang w:eastAsia="pt-BR"/>
        </w:rPr>
        <w:t>Estabelecimento de parcerias para o desenvolvimento das atividades;</w:t>
      </w:r>
    </w:p>
    <w:p w:rsidR="001F59A1" w:rsidRPr="002D4A9E" w:rsidRDefault="001F59A1" w:rsidP="00BD6023">
      <w:pPr>
        <w:numPr>
          <w:ilvl w:val="0"/>
          <w:numId w:val="1"/>
        </w:numPr>
        <w:tabs>
          <w:tab w:val="num" w:pos="720"/>
        </w:tabs>
        <w:spacing w:before="120" w:after="120" w:line="240" w:lineRule="auto"/>
        <w:ind w:left="698" w:hanging="349"/>
        <w:rPr>
          <w:rFonts w:cs="Arial"/>
          <w:color w:val="000000" w:themeColor="text1"/>
          <w:sz w:val="24"/>
          <w:szCs w:val="24"/>
          <w:lang w:eastAsia="pt-BR"/>
        </w:rPr>
      </w:pPr>
      <w:r w:rsidRPr="002D4A9E">
        <w:rPr>
          <w:rFonts w:cs="Arial"/>
          <w:bCs/>
          <w:color w:val="000000" w:themeColor="text1"/>
          <w:sz w:val="24"/>
          <w:szCs w:val="24"/>
          <w:lang w:eastAsia="pt-BR"/>
        </w:rPr>
        <w:t>Lições aprendidas (por meio de experimentações, erros cometidos ou compartilhamento de informações);</w:t>
      </w:r>
      <w:r w:rsidRPr="002D4A9E">
        <w:rPr>
          <w:rFonts w:cs="Arial"/>
          <w:color w:val="000000" w:themeColor="text1"/>
          <w:sz w:val="24"/>
          <w:szCs w:val="24"/>
          <w:lang w:eastAsia="pt-BR"/>
        </w:rPr>
        <w:t xml:space="preserve"> </w:t>
      </w:r>
    </w:p>
    <w:p w:rsidR="00BD6023" w:rsidRPr="002D4A9E" w:rsidRDefault="00BD6023" w:rsidP="00BD6023">
      <w:pPr>
        <w:numPr>
          <w:ilvl w:val="0"/>
          <w:numId w:val="1"/>
        </w:numPr>
        <w:spacing w:before="120" w:after="120" w:line="240" w:lineRule="auto"/>
        <w:ind w:left="698" w:hanging="349"/>
        <w:rPr>
          <w:rFonts w:cs="Arial"/>
          <w:color w:val="000000" w:themeColor="text1"/>
          <w:sz w:val="24"/>
          <w:szCs w:val="24"/>
          <w:lang w:eastAsia="pt-BR"/>
        </w:rPr>
      </w:pPr>
      <w:r w:rsidRPr="002D4A9E">
        <w:rPr>
          <w:rFonts w:cs="Arial"/>
          <w:bCs/>
          <w:color w:val="000000" w:themeColor="text1"/>
          <w:sz w:val="24"/>
          <w:szCs w:val="24"/>
          <w:lang w:eastAsia="pt-BR"/>
        </w:rPr>
        <w:tab/>
        <w:t>Crescimento dos resultados obtidos;</w:t>
      </w:r>
      <w:r w:rsidRPr="002D4A9E">
        <w:rPr>
          <w:rFonts w:cs="Arial"/>
          <w:color w:val="000000" w:themeColor="text1"/>
          <w:sz w:val="24"/>
          <w:szCs w:val="24"/>
          <w:lang w:eastAsia="pt-BR"/>
        </w:rPr>
        <w:t xml:space="preserve"> </w:t>
      </w:r>
    </w:p>
    <w:p w:rsidR="00BD6023" w:rsidRPr="002D4A9E" w:rsidRDefault="00BD6023" w:rsidP="00BD6023">
      <w:pPr>
        <w:numPr>
          <w:ilvl w:val="0"/>
          <w:numId w:val="1"/>
        </w:numPr>
        <w:spacing w:before="120" w:after="120" w:line="240" w:lineRule="auto"/>
        <w:ind w:left="698" w:hanging="349"/>
        <w:rPr>
          <w:rFonts w:cs="Arial"/>
          <w:color w:val="000000" w:themeColor="text1"/>
          <w:sz w:val="24"/>
          <w:szCs w:val="24"/>
          <w:lang w:eastAsia="pt-BR"/>
        </w:rPr>
      </w:pPr>
      <w:r w:rsidRPr="002D4A9E">
        <w:rPr>
          <w:rFonts w:cs="Arial"/>
          <w:bCs/>
          <w:color w:val="000000" w:themeColor="text1"/>
          <w:sz w:val="24"/>
          <w:szCs w:val="24"/>
          <w:lang w:eastAsia="pt-BR"/>
        </w:rPr>
        <w:tab/>
        <w:t>Contribuição para o desenvolvimento de outras empreendedoras.</w:t>
      </w:r>
      <w:r w:rsidRPr="002D4A9E">
        <w:rPr>
          <w:rFonts w:cs="Arial"/>
          <w:color w:val="000000" w:themeColor="text1"/>
          <w:sz w:val="24"/>
          <w:szCs w:val="24"/>
          <w:lang w:eastAsia="pt-BR"/>
        </w:rPr>
        <w:t xml:space="preserve"> </w:t>
      </w:r>
    </w:p>
    <w:p w:rsidR="004505DD" w:rsidRPr="002D4A9E" w:rsidRDefault="004505DD" w:rsidP="002C0DBA">
      <w:pPr>
        <w:pStyle w:val="Default"/>
        <w:spacing w:before="120" w:after="120"/>
        <w:jc w:val="both"/>
        <w:rPr>
          <w:rFonts w:ascii="Calibri" w:hAnsi="Calibri" w:cs="Calibri"/>
          <w:color w:val="000000" w:themeColor="text1"/>
        </w:rPr>
      </w:pPr>
      <w:r w:rsidRPr="002D4A9E">
        <w:rPr>
          <w:rFonts w:ascii="Calibri" w:hAnsi="Calibri" w:cs="Calibri"/>
          <w:b/>
          <w:bCs/>
          <w:color w:val="000000" w:themeColor="text1"/>
        </w:rPr>
        <w:t xml:space="preserve">§ 1º - </w:t>
      </w:r>
      <w:r w:rsidRPr="002D4A9E">
        <w:rPr>
          <w:rFonts w:ascii="Calibri" w:hAnsi="Calibri" w:cs="Calibri"/>
          <w:color w:val="000000" w:themeColor="text1"/>
        </w:rPr>
        <w:t xml:space="preserve">as informações apresentadas pelas candidatas serão examinadas pela equipe técnica do SEBRAE local que visitará </w:t>
      </w:r>
      <w:r w:rsidR="00C92843" w:rsidRPr="002D4A9E">
        <w:rPr>
          <w:rFonts w:ascii="Calibri" w:hAnsi="Calibri" w:cs="Calibri"/>
          <w:color w:val="000000" w:themeColor="text1"/>
        </w:rPr>
        <w:t>a</w:t>
      </w:r>
      <w:r w:rsidRPr="002D4A9E">
        <w:rPr>
          <w:rFonts w:ascii="Calibri" w:hAnsi="Calibri" w:cs="Calibri"/>
          <w:color w:val="000000" w:themeColor="text1"/>
        </w:rPr>
        <w:t xml:space="preserve">s </w:t>
      </w:r>
      <w:r w:rsidR="00C92843" w:rsidRPr="002D4A9E">
        <w:rPr>
          <w:rFonts w:ascii="Calibri" w:hAnsi="Calibri" w:cs="Calibri"/>
          <w:color w:val="000000" w:themeColor="text1"/>
        </w:rPr>
        <w:t xml:space="preserve">empresas  com </w:t>
      </w:r>
      <w:r w:rsidR="00AA6C12" w:rsidRPr="002D4A9E">
        <w:rPr>
          <w:rFonts w:ascii="Calibri" w:hAnsi="Calibri" w:cs="Calibri"/>
          <w:color w:val="000000" w:themeColor="text1"/>
        </w:rPr>
        <w:t>os relatos</w:t>
      </w:r>
      <w:r w:rsidRPr="002D4A9E">
        <w:rPr>
          <w:rFonts w:ascii="Calibri" w:hAnsi="Calibri" w:cs="Calibri"/>
          <w:color w:val="000000" w:themeColor="text1"/>
        </w:rPr>
        <w:t xml:space="preserve"> melhor avaliad</w:t>
      </w:r>
      <w:r w:rsidR="00AA6C12" w:rsidRPr="002D4A9E">
        <w:rPr>
          <w:rFonts w:ascii="Calibri" w:hAnsi="Calibri" w:cs="Calibri"/>
          <w:color w:val="000000" w:themeColor="text1"/>
        </w:rPr>
        <w:t>o</w:t>
      </w:r>
      <w:r w:rsidRPr="002D4A9E">
        <w:rPr>
          <w:rFonts w:ascii="Calibri" w:hAnsi="Calibri" w:cs="Calibri"/>
          <w:color w:val="000000" w:themeColor="text1"/>
        </w:rPr>
        <w:t xml:space="preserve">s, </w:t>
      </w:r>
      <w:r w:rsidRPr="002D4A9E">
        <w:rPr>
          <w:rFonts w:ascii="Calibri" w:hAnsi="Calibri" w:cs="Calibri"/>
          <w:b/>
          <w:bCs/>
          <w:color w:val="000000" w:themeColor="text1"/>
        </w:rPr>
        <w:t>de acordo com o número de empreendimentos aptos para verificação</w:t>
      </w:r>
      <w:r w:rsidR="00C92843" w:rsidRPr="002D4A9E">
        <w:rPr>
          <w:rFonts w:ascii="Calibri" w:hAnsi="Calibri" w:cs="Calibri"/>
          <w:b/>
          <w:bCs/>
          <w:color w:val="000000" w:themeColor="text1"/>
        </w:rPr>
        <w:t>.</w:t>
      </w:r>
      <w:r w:rsidRPr="002D4A9E">
        <w:rPr>
          <w:rFonts w:ascii="Calibri" w:hAnsi="Calibri" w:cs="Calibri"/>
          <w:b/>
          <w:bCs/>
          <w:color w:val="000000" w:themeColor="text1"/>
        </w:rPr>
        <w:t xml:space="preserve"> </w:t>
      </w:r>
    </w:p>
    <w:p w:rsidR="004505DD" w:rsidRPr="002D4A9E" w:rsidRDefault="004505DD" w:rsidP="002C0DBA">
      <w:pPr>
        <w:pStyle w:val="Default"/>
        <w:spacing w:before="120" w:after="120"/>
        <w:jc w:val="both"/>
        <w:rPr>
          <w:rFonts w:ascii="Calibri" w:hAnsi="Calibri" w:cs="Calibri"/>
          <w:b/>
          <w:bCs/>
          <w:color w:val="000000" w:themeColor="text1"/>
        </w:rPr>
      </w:pPr>
      <w:r w:rsidRPr="002D4A9E">
        <w:rPr>
          <w:rFonts w:ascii="Calibri" w:hAnsi="Calibri" w:cs="Calibri"/>
          <w:b/>
          <w:bCs/>
          <w:color w:val="000000" w:themeColor="text1"/>
        </w:rPr>
        <w:t xml:space="preserve">§ 2º - </w:t>
      </w:r>
      <w:r w:rsidRPr="002D4A9E">
        <w:rPr>
          <w:rFonts w:ascii="Calibri" w:hAnsi="Calibri" w:cs="Calibri"/>
          <w:color w:val="000000" w:themeColor="text1"/>
        </w:rPr>
        <w:t>os empreendimentos cuj</w:t>
      </w:r>
      <w:r w:rsidR="00AA6C12" w:rsidRPr="002D4A9E">
        <w:rPr>
          <w:rFonts w:ascii="Calibri" w:hAnsi="Calibri" w:cs="Calibri"/>
          <w:color w:val="000000" w:themeColor="text1"/>
        </w:rPr>
        <w:t>o</w:t>
      </w:r>
      <w:r w:rsidRPr="002D4A9E">
        <w:rPr>
          <w:rFonts w:ascii="Calibri" w:hAnsi="Calibri" w:cs="Calibri"/>
          <w:color w:val="000000" w:themeColor="text1"/>
        </w:rPr>
        <w:t xml:space="preserve">s </w:t>
      </w:r>
      <w:r w:rsidR="00AA6C12" w:rsidRPr="002D4A9E">
        <w:rPr>
          <w:rFonts w:ascii="Calibri" w:hAnsi="Calibri" w:cs="Calibri"/>
          <w:color w:val="000000" w:themeColor="text1"/>
        </w:rPr>
        <w:t>relato</w:t>
      </w:r>
      <w:r w:rsidRPr="002D4A9E">
        <w:rPr>
          <w:rFonts w:ascii="Calibri" w:hAnsi="Calibri" w:cs="Calibri"/>
          <w:color w:val="000000" w:themeColor="text1"/>
        </w:rPr>
        <w:t xml:space="preserve">s forem </w:t>
      </w:r>
      <w:r w:rsidR="00AA6C12" w:rsidRPr="002D4A9E">
        <w:rPr>
          <w:rFonts w:ascii="Calibri" w:hAnsi="Calibri" w:cs="Calibri"/>
          <w:color w:val="000000" w:themeColor="text1"/>
        </w:rPr>
        <w:t>o</w:t>
      </w:r>
      <w:r w:rsidRPr="002D4A9E">
        <w:rPr>
          <w:rFonts w:ascii="Calibri" w:hAnsi="Calibri" w:cs="Calibri"/>
          <w:color w:val="000000" w:themeColor="text1"/>
        </w:rPr>
        <w:t xml:space="preserve">s melhores na avaliação deverão apresentar, na ocasião da visita, os documentos que comprovem a regularidade fiscal e estatutária, </w:t>
      </w:r>
      <w:r w:rsidRPr="002D4A9E">
        <w:rPr>
          <w:rFonts w:ascii="Calibri" w:hAnsi="Calibri" w:cs="Calibri"/>
          <w:b/>
          <w:bCs/>
          <w:color w:val="000000" w:themeColor="text1"/>
        </w:rPr>
        <w:t xml:space="preserve">bem como enviar para o SEBRAE local 1(uma) cópia dos mesmos: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17"/>
        <w:gridCol w:w="1197"/>
        <w:gridCol w:w="1232"/>
        <w:gridCol w:w="1825"/>
      </w:tblGrid>
      <w:tr w:rsidR="002D4A9E" w:rsidRPr="002D4A9E" w:rsidTr="00A310F6">
        <w:tc>
          <w:tcPr>
            <w:tcW w:w="5517" w:type="dxa"/>
          </w:tcPr>
          <w:p w:rsidR="00A71B54" w:rsidRPr="002D4A9E" w:rsidRDefault="00A71B54" w:rsidP="00F62E85">
            <w:pPr>
              <w:pStyle w:val="Default"/>
              <w:spacing w:before="120" w:after="120" w:line="276" w:lineRule="auto"/>
              <w:jc w:val="both"/>
              <w:rPr>
                <w:rFonts w:asciiTheme="minorHAnsi" w:hAnsiTheme="minorHAnsi" w:cstheme="minorHAnsi"/>
                <w:b/>
                <w:color w:val="000000" w:themeColor="text1"/>
              </w:rPr>
            </w:pPr>
            <w:r w:rsidRPr="002D4A9E">
              <w:rPr>
                <w:rFonts w:asciiTheme="minorHAnsi" w:hAnsiTheme="minorHAnsi" w:cstheme="minorHAnsi"/>
                <w:b/>
                <w:color w:val="000000" w:themeColor="text1"/>
              </w:rPr>
              <w:t>Documentação</w:t>
            </w:r>
          </w:p>
        </w:tc>
        <w:tc>
          <w:tcPr>
            <w:tcW w:w="1197" w:type="dxa"/>
          </w:tcPr>
          <w:p w:rsidR="00A71B54" w:rsidRPr="002D4A9E" w:rsidRDefault="00A71B54" w:rsidP="00F62E85">
            <w:pPr>
              <w:pStyle w:val="Default"/>
              <w:spacing w:before="120" w:after="120" w:line="276" w:lineRule="auto"/>
              <w:jc w:val="both"/>
              <w:rPr>
                <w:rFonts w:asciiTheme="minorHAnsi" w:hAnsiTheme="minorHAnsi" w:cstheme="minorHAnsi"/>
                <w:b/>
                <w:color w:val="000000" w:themeColor="text1"/>
              </w:rPr>
            </w:pPr>
            <w:r w:rsidRPr="002D4A9E">
              <w:rPr>
                <w:rFonts w:asciiTheme="minorHAnsi" w:hAnsiTheme="minorHAnsi" w:cstheme="minorHAnsi"/>
                <w:b/>
                <w:color w:val="000000" w:themeColor="text1"/>
              </w:rPr>
              <w:t>Pequenos Neg</w:t>
            </w:r>
            <w:r w:rsidR="0008531E" w:rsidRPr="002D4A9E">
              <w:rPr>
                <w:rFonts w:asciiTheme="minorHAnsi" w:hAnsiTheme="minorHAnsi" w:cstheme="minorHAnsi"/>
                <w:b/>
                <w:color w:val="000000" w:themeColor="text1"/>
              </w:rPr>
              <w:t>ócios</w:t>
            </w:r>
          </w:p>
        </w:tc>
        <w:tc>
          <w:tcPr>
            <w:tcW w:w="1232" w:type="dxa"/>
          </w:tcPr>
          <w:p w:rsidR="00A71B54" w:rsidRPr="002D4A9E" w:rsidRDefault="00A71B54" w:rsidP="00F62E85">
            <w:pPr>
              <w:pStyle w:val="Default"/>
              <w:spacing w:before="120" w:after="120" w:line="276" w:lineRule="auto"/>
              <w:jc w:val="both"/>
              <w:rPr>
                <w:rFonts w:asciiTheme="minorHAnsi" w:hAnsiTheme="minorHAnsi" w:cstheme="minorHAnsi"/>
                <w:b/>
                <w:color w:val="000000" w:themeColor="text1"/>
              </w:rPr>
            </w:pPr>
            <w:r w:rsidRPr="002D4A9E">
              <w:rPr>
                <w:rFonts w:asciiTheme="minorHAnsi" w:hAnsiTheme="minorHAnsi" w:cstheme="minorHAnsi"/>
                <w:b/>
                <w:color w:val="000000" w:themeColor="text1"/>
              </w:rPr>
              <w:t>Produtora Rural</w:t>
            </w:r>
          </w:p>
        </w:tc>
        <w:tc>
          <w:tcPr>
            <w:tcW w:w="1825" w:type="dxa"/>
          </w:tcPr>
          <w:p w:rsidR="00A71B54" w:rsidRPr="002D4A9E" w:rsidRDefault="00A71B54" w:rsidP="00F62E85">
            <w:pPr>
              <w:pStyle w:val="Default"/>
              <w:spacing w:before="120" w:after="120" w:line="276" w:lineRule="auto"/>
              <w:jc w:val="both"/>
              <w:rPr>
                <w:rFonts w:asciiTheme="minorHAnsi" w:hAnsiTheme="minorHAnsi" w:cstheme="minorHAnsi"/>
                <w:b/>
                <w:color w:val="000000" w:themeColor="text1"/>
              </w:rPr>
            </w:pPr>
            <w:r w:rsidRPr="002D4A9E">
              <w:rPr>
                <w:rFonts w:asciiTheme="minorHAnsi" w:hAnsiTheme="minorHAnsi" w:cstheme="minorHAnsi"/>
                <w:b/>
                <w:color w:val="000000" w:themeColor="text1"/>
              </w:rPr>
              <w:t>Micro Empreendedora Individual</w:t>
            </w:r>
          </w:p>
        </w:tc>
      </w:tr>
      <w:tr w:rsidR="002D4A9E" w:rsidRPr="002D4A9E" w:rsidTr="00A310F6">
        <w:tc>
          <w:tcPr>
            <w:tcW w:w="5517" w:type="dxa"/>
          </w:tcPr>
          <w:p w:rsidR="0008531E" w:rsidRPr="002D4A9E" w:rsidRDefault="0008531E" w:rsidP="00F62E85">
            <w:pPr>
              <w:pStyle w:val="Default"/>
              <w:spacing w:before="120" w:after="120" w:line="276" w:lineRule="auto"/>
              <w:jc w:val="both"/>
              <w:rPr>
                <w:rFonts w:asciiTheme="minorHAnsi" w:hAnsiTheme="minorHAnsi" w:cstheme="minorHAnsi"/>
                <w:color w:val="000000" w:themeColor="text1"/>
              </w:rPr>
            </w:pPr>
            <w:r w:rsidRPr="002D4A9E">
              <w:rPr>
                <w:rFonts w:asciiTheme="minorHAnsi" w:hAnsiTheme="minorHAnsi" w:cstheme="minorHAnsi"/>
                <w:color w:val="000000" w:themeColor="text1"/>
              </w:rPr>
              <w:t>Cadastro Nacional de Pessoa Jurídica (CNPJ)</w:t>
            </w:r>
          </w:p>
        </w:tc>
        <w:tc>
          <w:tcPr>
            <w:tcW w:w="1197" w:type="dxa"/>
          </w:tcPr>
          <w:p w:rsidR="0008531E" w:rsidRPr="002D4A9E" w:rsidRDefault="0008531E" w:rsidP="00F62E85">
            <w:pPr>
              <w:pStyle w:val="Default"/>
              <w:spacing w:before="120" w:after="120" w:line="276" w:lineRule="auto"/>
              <w:jc w:val="center"/>
              <w:rPr>
                <w:rFonts w:asciiTheme="minorHAnsi" w:hAnsiTheme="minorHAnsi" w:cstheme="minorHAnsi"/>
                <w:color w:val="000000" w:themeColor="text1"/>
              </w:rPr>
            </w:pPr>
            <w:r w:rsidRPr="002D4A9E">
              <w:rPr>
                <w:rFonts w:asciiTheme="minorHAnsi" w:hAnsiTheme="minorHAnsi" w:cstheme="minorHAnsi"/>
                <w:color w:val="000000" w:themeColor="text1"/>
              </w:rPr>
              <w:t>X</w:t>
            </w:r>
          </w:p>
        </w:tc>
        <w:tc>
          <w:tcPr>
            <w:tcW w:w="1232" w:type="dxa"/>
          </w:tcPr>
          <w:p w:rsidR="0008531E" w:rsidRPr="002D4A9E" w:rsidRDefault="0008531E" w:rsidP="00F62E85">
            <w:pPr>
              <w:pStyle w:val="Default"/>
              <w:spacing w:before="120" w:after="120" w:line="276" w:lineRule="auto"/>
              <w:jc w:val="center"/>
              <w:rPr>
                <w:rFonts w:asciiTheme="minorHAnsi" w:hAnsiTheme="minorHAnsi" w:cstheme="minorHAnsi"/>
                <w:color w:val="000000" w:themeColor="text1"/>
              </w:rPr>
            </w:pPr>
          </w:p>
        </w:tc>
        <w:tc>
          <w:tcPr>
            <w:tcW w:w="1825" w:type="dxa"/>
          </w:tcPr>
          <w:p w:rsidR="0008531E" w:rsidRPr="002D4A9E" w:rsidRDefault="0008531E" w:rsidP="00F62E85">
            <w:pPr>
              <w:pStyle w:val="Default"/>
              <w:spacing w:before="120" w:after="120" w:line="276" w:lineRule="auto"/>
              <w:jc w:val="center"/>
              <w:rPr>
                <w:rFonts w:asciiTheme="minorHAnsi" w:hAnsiTheme="minorHAnsi" w:cstheme="minorHAnsi"/>
                <w:color w:val="000000" w:themeColor="text1"/>
              </w:rPr>
            </w:pPr>
            <w:r w:rsidRPr="002D4A9E">
              <w:rPr>
                <w:rFonts w:asciiTheme="minorHAnsi" w:hAnsiTheme="minorHAnsi" w:cstheme="minorHAnsi"/>
                <w:color w:val="000000" w:themeColor="text1"/>
              </w:rPr>
              <w:t>X</w:t>
            </w:r>
            <w:r w:rsidR="00A310F6" w:rsidRPr="002D4A9E">
              <w:rPr>
                <w:rFonts w:asciiTheme="minorHAnsi" w:hAnsiTheme="minorHAnsi" w:cstheme="minorHAnsi"/>
                <w:color w:val="000000" w:themeColor="text1"/>
              </w:rPr>
              <w:t xml:space="preserve"> (CCMEI)</w:t>
            </w:r>
          </w:p>
        </w:tc>
      </w:tr>
      <w:tr w:rsidR="002D4A9E" w:rsidRPr="002D4A9E" w:rsidTr="00A310F6">
        <w:tc>
          <w:tcPr>
            <w:tcW w:w="5517" w:type="dxa"/>
          </w:tcPr>
          <w:p w:rsidR="0008531E" w:rsidRPr="002D4A9E" w:rsidRDefault="0008531E" w:rsidP="00F62E85">
            <w:pPr>
              <w:pStyle w:val="Default"/>
              <w:spacing w:before="120" w:after="120" w:line="276" w:lineRule="auto"/>
              <w:jc w:val="both"/>
              <w:rPr>
                <w:rFonts w:asciiTheme="minorHAnsi" w:hAnsiTheme="minorHAnsi" w:cstheme="minorHAnsi"/>
                <w:color w:val="000000" w:themeColor="text1"/>
              </w:rPr>
            </w:pPr>
            <w:r w:rsidRPr="002D4A9E">
              <w:rPr>
                <w:rFonts w:asciiTheme="minorHAnsi" w:hAnsiTheme="minorHAnsi" w:cstheme="minorHAnsi"/>
                <w:color w:val="000000" w:themeColor="text1"/>
              </w:rPr>
              <w:t>Certidão Negativa de Débito junto à Previdência Social – INSS</w:t>
            </w:r>
          </w:p>
        </w:tc>
        <w:tc>
          <w:tcPr>
            <w:tcW w:w="1197" w:type="dxa"/>
          </w:tcPr>
          <w:p w:rsidR="0008531E" w:rsidRPr="002D4A9E" w:rsidRDefault="0008531E" w:rsidP="00F62E85">
            <w:pPr>
              <w:pStyle w:val="Default"/>
              <w:spacing w:before="120" w:after="120" w:line="276" w:lineRule="auto"/>
              <w:jc w:val="center"/>
              <w:rPr>
                <w:rFonts w:asciiTheme="minorHAnsi" w:hAnsiTheme="minorHAnsi" w:cstheme="minorHAnsi"/>
                <w:color w:val="000000" w:themeColor="text1"/>
              </w:rPr>
            </w:pPr>
            <w:r w:rsidRPr="002D4A9E">
              <w:rPr>
                <w:rFonts w:asciiTheme="minorHAnsi" w:hAnsiTheme="minorHAnsi" w:cstheme="minorHAnsi"/>
                <w:color w:val="000000" w:themeColor="text1"/>
              </w:rPr>
              <w:t>X</w:t>
            </w:r>
          </w:p>
        </w:tc>
        <w:tc>
          <w:tcPr>
            <w:tcW w:w="1232" w:type="dxa"/>
          </w:tcPr>
          <w:p w:rsidR="0008531E" w:rsidRPr="002D4A9E" w:rsidRDefault="0008531E" w:rsidP="00F62E85">
            <w:pPr>
              <w:pStyle w:val="Default"/>
              <w:spacing w:before="120" w:after="120" w:line="276" w:lineRule="auto"/>
              <w:jc w:val="center"/>
              <w:rPr>
                <w:rFonts w:asciiTheme="minorHAnsi" w:hAnsiTheme="minorHAnsi" w:cstheme="minorHAnsi"/>
                <w:color w:val="000000" w:themeColor="text1"/>
              </w:rPr>
            </w:pPr>
          </w:p>
        </w:tc>
        <w:tc>
          <w:tcPr>
            <w:tcW w:w="1825" w:type="dxa"/>
          </w:tcPr>
          <w:p w:rsidR="0008531E" w:rsidRPr="002D4A9E" w:rsidRDefault="0008531E" w:rsidP="00F62E85">
            <w:pPr>
              <w:pStyle w:val="Default"/>
              <w:spacing w:before="120" w:after="120" w:line="276" w:lineRule="auto"/>
              <w:jc w:val="center"/>
              <w:rPr>
                <w:rFonts w:asciiTheme="minorHAnsi" w:hAnsiTheme="minorHAnsi" w:cstheme="minorHAnsi"/>
                <w:color w:val="000000" w:themeColor="text1"/>
              </w:rPr>
            </w:pPr>
            <w:r w:rsidRPr="002D4A9E">
              <w:rPr>
                <w:rFonts w:asciiTheme="minorHAnsi" w:hAnsiTheme="minorHAnsi" w:cstheme="minorHAnsi"/>
                <w:color w:val="000000" w:themeColor="text1"/>
              </w:rPr>
              <w:t>X</w:t>
            </w:r>
          </w:p>
        </w:tc>
      </w:tr>
      <w:tr w:rsidR="002D4A9E" w:rsidRPr="002D4A9E" w:rsidTr="00A310F6">
        <w:tc>
          <w:tcPr>
            <w:tcW w:w="5517" w:type="dxa"/>
          </w:tcPr>
          <w:p w:rsidR="0008531E" w:rsidRPr="002D4A9E" w:rsidRDefault="0008531E" w:rsidP="00F62E85">
            <w:pPr>
              <w:pStyle w:val="Default"/>
              <w:spacing w:before="120" w:after="120" w:line="276" w:lineRule="auto"/>
              <w:jc w:val="both"/>
              <w:rPr>
                <w:rFonts w:asciiTheme="minorHAnsi" w:hAnsiTheme="minorHAnsi" w:cstheme="minorHAnsi"/>
                <w:color w:val="000000" w:themeColor="text1"/>
              </w:rPr>
            </w:pPr>
            <w:r w:rsidRPr="002D4A9E">
              <w:rPr>
                <w:rFonts w:asciiTheme="minorHAnsi" w:hAnsiTheme="minorHAnsi" w:cstheme="minorHAnsi"/>
                <w:color w:val="000000" w:themeColor="text1"/>
                <w:lang w:eastAsia="pt-BR"/>
              </w:rPr>
              <w:lastRenderedPageBreak/>
              <w:t>Regularidade do Empregador - Certidão Negativa do FGTS – Fundo de Garantia por Tempo de Serviço</w:t>
            </w:r>
          </w:p>
        </w:tc>
        <w:tc>
          <w:tcPr>
            <w:tcW w:w="1197" w:type="dxa"/>
          </w:tcPr>
          <w:p w:rsidR="0008531E" w:rsidRPr="002D4A9E" w:rsidRDefault="0008531E" w:rsidP="00F62E85">
            <w:pPr>
              <w:pStyle w:val="Default"/>
              <w:spacing w:before="120" w:after="120" w:line="276" w:lineRule="auto"/>
              <w:jc w:val="center"/>
              <w:rPr>
                <w:rFonts w:asciiTheme="minorHAnsi" w:hAnsiTheme="minorHAnsi" w:cstheme="minorHAnsi"/>
                <w:color w:val="000000" w:themeColor="text1"/>
              </w:rPr>
            </w:pPr>
            <w:r w:rsidRPr="002D4A9E">
              <w:rPr>
                <w:rFonts w:asciiTheme="minorHAnsi" w:hAnsiTheme="minorHAnsi" w:cstheme="minorHAnsi"/>
                <w:color w:val="000000" w:themeColor="text1"/>
              </w:rPr>
              <w:t>X</w:t>
            </w:r>
          </w:p>
        </w:tc>
        <w:tc>
          <w:tcPr>
            <w:tcW w:w="1232" w:type="dxa"/>
          </w:tcPr>
          <w:p w:rsidR="0008531E" w:rsidRPr="002D4A9E" w:rsidRDefault="0008531E" w:rsidP="00F62E85">
            <w:pPr>
              <w:pStyle w:val="Default"/>
              <w:spacing w:before="120" w:after="120" w:line="276" w:lineRule="auto"/>
              <w:jc w:val="center"/>
              <w:rPr>
                <w:rFonts w:asciiTheme="minorHAnsi" w:hAnsiTheme="minorHAnsi" w:cstheme="minorHAnsi"/>
                <w:color w:val="000000" w:themeColor="text1"/>
              </w:rPr>
            </w:pPr>
          </w:p>
        </w:tc>
        <w:tc>
          <w:tcPr>
            <w:tcW w:w="1825" w:type="dxa"/>
          </w:tcPr>
          <w:p w:rsidR="0008531E" w:rsidRPr="002D4A9E" w:rsidRDefault="0008531E" w:rsidP="00F62E85">
            <w:pPr>
              <w:pStyle w:val="Default"/>
              <w:spacing w:before="120" w:after="120" w:line="276" w:lineRule="auto"/>
              <w:jc w:val="center"/>
              <w:rPr>
                <w:rFonts w:asciiTheme="minorHAnsi" w:hAnsiTheme="minorHAnsi" w:cstheme="minorHAnsi"/>
                <w:color w:val="000000" w:themeColor="text1"/>
              </w:rPr>
            </w:pPr>
            <w:r w:rsidRPr="002D4A9E">
              <w:rPr>
                <w:rFonts w:asciiTheme="minorHAnsi" w:hAnsiTheme="minorHAnsi" w:cstheme="minorHAnsi"/>
                <w:color w:val="000000" w:themeColor="text1"/>
              </w:rPr>
              <w:t>X</w:t>
            </w:r>
            <w:r w:rsidR="00467A41" w:rsidRPr="002D4A9E">
              <w:rPr>
                <w:rFonts w:asciiTheme="minorHAnsi" w:hAnsiTheme="minorHAnsi" w:cstheme="minorHAnsi"/>
                <w:color w:val="000000" w:themeColor="text1"/>
              </w:rPr>
              <w:t xml:space="preserve"> (se tiver empregado)</w:t>
            </w:r>
          </w:p>
        </w:tc>
      </w:tr>
      <w:tr w:rsidR="002D4A9E" w:rsidRPr="002D4A9E" w:rsidTr="00A310F6">
        <w:tc>
          <w:tcPr>
            <w:tcW w:w="5517" w:type="dxa"/>
          </w:tcPr>
          <w:p w:rsidR="0008531E" w:rsidRPr="002D4A9E" w:rsidRDefault="0008531E" w:rsidP="00F62E85">
            <w:pPr>
              <w:pStyle w:val="Default"/>
              <w:spacing w:before="120" w:after="120" w:line="276" w:lineRule="auto"/>
              <w:jc w:val="both"/>
              <w:rPr>
                <w:rFonts w:asciiTheme="minorHAnsi" w:hAnsiTheme="minorHAnsi" w:cstheme="minorHAnsi"/>
                <w:color w:val="000000" w:themeColor="text1"/>
              </w:rPr>
            </w:pPr>
            <w:r w:rsidRPr="002D4A9E">
              <w:rPr>
                <w:rFonts w:asciiTheme="minorHAnsi" w:hAnsiTheme="minorHAnsi" w:cstheme="minorHAnsi"/>
                <w:color w:val="000000" w:themeColor="text1"/>
                <w:lang w:eastAsia="pt-BR"/>
              </w:rPr>
              <w:t>Certidão Negativa de Débito</w:t>
            </w:r>
            <w:r w:rsidR="00467A41" w:rsidRPr="002D4A9E">
              <w:rPr>
                <w:rFonts w:asciiTheme="minorHAnsi" w:hAnsiTheme="minorHAnsi" w:cstheme="minorHAnsi"/>
                <w:color w:val="000000" w:themeColor="text1"/>
                <w:lang w:eastAsia="pt-BR"/>
              </w:rPr>
              <w:t xml:space="preserve"> Estadual</w:t>
            </w:r>
            <w:r w:rsidRPr="002D4A9E">
              <w:rPr>
                <w:rFonts w:asciiTheme="minorHAnsi" w:hAnsiTheme="minorHAnsi" w:cstheme="minorHAnsi"/>
                <w:color w:val="000000" w:themeColor="text1"/>
                <w:lang w:eastAsia="pt-BR"/>
              </w:rPr>
              <w:t xml:space="preserve"> junto à Secretaria da Fazenda</w:t>
            </w:r>
            <w:r w:rsidR="00467A41" w:rsidRPr="002D4A9E">
              <w:rPr>
                <w:rFonts w:asciiTheme="minorHAnsi" w:hAnsiTheme="minorHAnsi" w:cstheme="minorHAnsi"/>
                <w:color w:val="000000" w:themeColor="text1"/>
                <w:lang w:eastAsia="pt-BR"/>
              </w:rPr>
              <w:t xml:space="preserve"> do Estado</w:t>
            </w:r>
          </w:p>
        </w:tc>
        <w:tc>
          <w:tcPr>
            <w:tcW w:w="1197" w:type="dxa"/>
          </w:tcPr>
          <w:p w:rsidR="0008531E" w:rsidRPr="002D4A9E" w:rsidRDefault="0008531E" w:rsidP="00F62E85">
            <w:pPr>
              <w:pStyle w:val="Default"/>
              <w:spacing w:before="120" w:after="120" w:line="276" w:lineRule="auto"/>
              <w:jc w:val="center"/>
              <w:rPr>
                <w:rFonts w:asciiTheme="minorHAnsi" w:hAnsiTheme="minorHAnsi" w:cstheme="minorHAnsi"/>
                <w:color w:val="000000" w:themeColor="text1"/>
              </w:rPr>
            </w:pPr>
            <w:r w:rsidRPr="002D4A9E">
              <w:rPr>
                <w:rFonts w:asciiTheme="minorHAnsi" w:hAnsiTheme="minorHAnsi" w:cstheme="minorHAnsi"/>
                <w:color w:val="000000" w:themeColor="text1"/>
              </w:rPr>
              <w:t>X</w:t>
            </w:r>
          </w:p>
        </w:tc>
        <w:tc>
          <w:tcPr>
            <w:tcW w:w="1232" w:type="dxa"/>
          </w:tcPr>
          <w:p w:rsidR="0008531E" w:rsidRPr="002D4A9E" w:rsidRDefault="0008531E" w:rsidP="00F62E85">
            <w:pPr>
              <w:pStyle w:val="Default"/>
              <w:spacing w:before="120" w:after="120" w:line="276" w:lineRule="auto"/>
              <w:jc w:val="center"/>
              <w:rPr>
                <w:rFonts w:asciiTheme="minorHAnsi" w:hAnsiTheme="minorHAnsi" w:cstheme="minorHAnsi"/>
                <w:color w:val="000000" w:themeColor="text1"/>
              </w:rPr>
            </w:pPr>
          </w:p>
        </w:tc>
        <w:tc>
          <w:tcPr>
            <w:tcW w:w="1825" w:type="dxa"/>
          </w:tcPr>
          <w:p w:rsidR="0008531E" w:rsidRPr="002D4A9E" w:rsidRDefault="0008531E" w:rsidP="00F62E85">
            <w:pPr>
              <w:pStyle w:val="Default"/>
              <w:spacing w:before="120" w:after="120" w:line="276" w:lineRule="auto"/>
              <w:jc w:val="center"/>
              <w:rPr>
                <w:rFonts w:asciiTheme="minorHAnsi" w:hAnsiTheme="minorHAnsi" w:cstheme="minorHAnsi"/>
                <w:color w:val="000000" w:themeColor="text1"/>
              </w:rPr>
            </w:pPr>
            <w:r w:rsidRPr="002D4A9E">
              <w:rPr>
                <w:rFonts w:asciiTheme="minorHAnsi" w:hAnsiTheme="minorHAnsi" w:cstheme="minorHAnsi"/>
                <w:color w:val="000000" w:themeColor="text1"/>
              </w:rPr>
              <w:t>X</w:t>
            </w:r>
          </w:p>
        </w:tc>
      </w:tr>
      <w:tr w:rsidR="002D4A9E" w:rsidRPr="002D4A9E" w:rsidTr="00A310F6">
        <w:tc>
          <w:tcPr>
            <w:tcW w:w="5517" w:type="dxa"/>
          </w:tcPr>
          <w:p w:rsidR="0008531E" w:rsidRPr="002D4A9E" w:rsidRDefault="0008531E" w:rsidP="00F62E85">
            <w:pPr>
              <w:pStyle w:val="Default"/>
              <w:spacing w:before="120" w:after="120" w:line="276" w:lineRule="auto"/>
              <w:jc w:val="both"/>
              <w:rPr>
                <w:rFonts w:asciiTheme="minorHAnsi" w:hAnsiTheme="minorHAnsi" w:cstheme="minorHAnsi"/>
                <w:color w:val="000000" w:themeColor="text1"/>
              </w:rPr>
            </w:pPr>
            <w:r w:rsidRPr="002D4A9E">
              <w:rPr>
                <w:rFonts w:asciiTheme="minorHAnsi" w:hAnsiTheme="minorHAnsi" w:cstheme="minorHAnsi"/>
                <w:color w:val="000000" w:themeColor="text1"/>
                <w:lang w:eastAsia="pt-BR"/>
              </w:rPr>
              <w:t>Certidão Conjunta de Débitos relativos a Tributos Federais e à Dívida Ativa da União</w:t>
            </w:r>
          </w:p>
        </w:tc>
        <w:tc>
          <w:tcPr>
            <w:tcW w:w="1197" w:type="dxa"/>
          </w:tcPr>
          <w:p w:rsidR="0008531E" w:rsidRPr="002D4A9E" w:rsidRDefault="0008531E" w:rsidP="00F62E85">
            <w:pPr>
              <w:pStyle w:val="Default"/>
              <w:spacing w:before="120" w:after="120" w:line="276" w:lineRule="auto"/>
              <w:jc w:val="center"/>
              <w:rPr>
                <w:rFonts w:asciiTheme="minorHAnsi" w:hAnsiTheme="minorHAnsi" w:cstheme="minorHAnsi"/>
                <w:color w:val="000000" w:themeColor="text1"/>
              </w:rPr>
            </w:pPr>
            <w:r w:rsidRPr="002D4A9E">
              <w:rPr>
                <w:rFonts w:asciiTheme="minorHAnsi" w:hAnsiTheme="minorHAnsi" w:cstheme="minorHAnsi"/>
                <w:color w:val="000000" w:themeColor="text1"/>
              </w:rPr>
              <w:t>X</w:t>
            </w:r>
          </w:p>
        </w:tc>
        <w:tc>
          <w:tcPr>
            <w:tcW w:w="1232" w:type="dxa"/>
          </w:tcPr>
          <w:p w:rsidR="0008531E" w:rsidRPr="002D4A9E" w:rsidRDefault="0008531E" w:rsidP="00F62E85">
            <w:pPr>
              <w:pStyle w:val="Default"/>
              <w:spacing w:before="120" w:after="120" w:line="276" w:lineRule="auto"/>
              <w:jc w:val="center"/>
              <w:rPr>
                <w:rFonts w:asciiTheme="minorHAnsi" w:hAnsiTheme="minorHAnsi" w:cstheme="minorHAnsi"/>
                <w:color w:val="000000" w:themeColor="text1"/>
              </w:rPr>
            </w:pPr>
          </w:p>
        </w:tc>
        <w:tc>
          <w:tcPr>
            <w:tcW w:w="1825" w:type="dxa"/>
          </w:tcPr>
          <w:p w:rsidR="0008531E" w:rsidRPr="002D4A9E" w:rsidRDefault="0008531E" w:rsidP="00F62E85">
            <w:pPr>
              <w:pStyle w:val="Default"/>
              <w:spacing w:before="120" w:after="120" w:line="276" w:lineRule="auto"/>
              <w:jc w:val="center"/>
              <w:rPr>
                <w:rFonts w:asciiTheme="minorHAnsi" w:hAnsiTheme="minorHAnsi" w:cstheme="minorHAnsi"/>
                <w:color w:val="000000" w:themeColor="text1"/>
              </w:rPr>
            </w:pPr>
            <w:r w:rsidRPr="002D4A9E">
              <w:rPr>
                <w:rFonts w:asciiTheme="minorHAnsi" w:hAnsiTheme="minorHAnsi" w:cstheme="minorHAnsi"/>
                <w:color w:val="000000" w:themeColor="text1"/>
              </w:rPr>
              <w:t>X</w:t>
            </w:r>
          </w:p>
        </w:tc>
      </w:tr>
      <w:tr w:rsidR="002D4A9E" w:rsidRPr="002D4A9E" w:rsidTr="00A310F6">
        <w:tc>
          <w:tcPr>
            <w:tcW w:w="5517" w:type="dxa"/>
          </w:tcPr>
          <w:p w:rsidR="0008531E" w:rsidRPr="002D4A9E" w:rsidRDefault="0008531E" w:rsidP="00F62E85">
            <w:pPr>
              <w:pStyle w:val="Default"/>
              <w:spacing w:before="120" w:after="120" w:line="276" w:lineRule="auto"/>
              <w:jc w:val="both"/>
              <w:rPr>
                <w:rFonts w:asciiTheme="minorHAnsi" w:hAnsiTheme="minorHAnsi" w:cstheme="minorHAnsi"/>
                <w:color w:val="000000" w:themeColor="text1"/>
              </w:rPr>
            </w:pPr>
            <w:r w:rsidRPr="002D4A9E">
              <w:rPr>
                <w:rFonts w:asciiTheme="minorHAnsi" w:hAnsiTheme="minorHAnsi" w:cstheme="minorHAnsi"/>
                <w:color w:val="000000" w:themeColor="text1"/>
                <w:lang w:eastAsia="pt-BR"/>
              </w:rPr>
              <w:t>Recibo de entrega da Declaração da RAIS – Relação Anual de Informações Sociais (último exercício)</w:t>
            </w:r>
          </w:p>
        </w:tc>
        <w:tc>
          <w:tcPr>
            <w:tcW w:w="1197" w:type="dxa"/>
          </w:tcPr>
          <w:p w:rsidR="0008531E" w:rsidRPr="002D4A9E" w:rsidRDefault="0008531E" w:rsidP="00F62E85">
            <w:pPr>
              <w:pStyle w:val="Default"/>
              <w:spacing w:before="120" w:after="120" w:line="276" w:lineRule="auto"/>
              <w:jc w:val="center"/>
              <w:rPr>
                <w:rFonts w:asciiTheme="minorHAnsi" w:hAnsiTheme="minorHAnsi" w:cstheme="minorHAnsi"/>
                <w:color w:val="000000" w:themeColor="text1"/>
              </w:rPr>
            </w:pPr>
            <w:r w:rsidRPr="002D4A9E">
              <w:rPr>
                <w:rFonts w:asciiTheme="minorHAnsi" w:hAnsiTheme="minorHAnsi" w:cstheme="minorHAnsi"/>
                <w:color w:val="000000" w:themeColor="text1"/>
              </w:rPr>
              <w:t>X</w:t>
            </w:r>
          </w:p>
        </w:tc>
        <w:tc>
          <w:tcPr>
            <w:tcW w:w="1232" w:type="dxa"/>
          </w:tcPr>
          <w:p w:rsidR="0008531E" w:rsidRPr="002D4A9E" w:rsidRDefault="0008531E" w:rsidP="00F62E85">
            <w:pPr>
              <w:pStyle w:val="Default"/>
              <w:spacing w:before="120" w:after="120" w:line="276" w:lineRule="auto"/>
              <w:jc w:val="center"/>
              <w:rPr>
                <w:rFonts w:asciiTheme="minorHAnsi" w:hAnsiTheme="minorHAnsi" w:cstheme="minorHAnsi"/>
                <w:color w:val="000000" w:themeColor="text1"/>
              </w:rPr>
            </w:pPr>
          </w:p>
        </w:tc>
        <w:tc>
          <w:tcPr>
            <w:tcW w:w="1825" w:type="dxa"/>
          </w:tcPr>
          <w:p w:rsidR="0008531E" w:rsidRPr="002D4A9E" w:rsidRDefault="0008531E" w:rsidP="00F62E85">
            <w:pPr>
              <w:pStyle w:val="Default"/>
              <w:spacing w:before="120" w:after="120" w:line="276" w:lineRule="auto"/>
              <w:jc w:val="center"/>
              <w:rPr>
                <w:rFonts w:asciiTheme="minorHAnsi" w:hAnsiTheme="minorHAnsi" w:cstheme="minorHAnsi"/>
                <w:color w:val="000000" w:themeColor="text1"/>
              </w:rPr>
            </w:pPr>
            <w:r w:rsidRPr="002D4A9E">
              <w:rPr>
                <w:rFonts w:asciiTheme="minorHAnsi" w:hAnsiTheme="minorHAnsi" w:cstheme="minorHAnsi"/>
                <w:color w:val="000000" w:themeColor="text1"/>
              </w:rPr>
              <w:t>X</w:t>
            </w:r>
            <w:r w:rsidR="007B0547" w:rsidRPr="002D4A9E">
              <w:rPr>
                <w:rFonts w:asciiTheme="minorHAnsi" w:hAnsiTheme="minorHAnsi" w:cstheme="minorHAnsi"/>
                <w:color w:val="000000" w:themeColor="text1"/>
              </w:rPr>
              <w:t xml:space="preserve"> </w:t>
            </w:r>
            <w:r w:rsidRPr="002D4A9E">
              <w:rPr>
                <w:rFonts w:asciiTheme="minorHAnsi" w:hAnsiTheme="minorHAnsi" w:cstheme="minorHAnsi"/>
                <w:color w:val="000000" w:themeColor="text1"/>
              </w:rPr>
              <w:t>(se tiver empregado)</w:t>
            </w:r>
          </w:p>
        </w:tc>
      </w:tr>
      <w:tr w:rsidR="002D4A9E" w:rsidRPr="002D4A9E" w:rsidTr="00A310F6">
        <w:tc>
          <w:tcPr>
            <w:tcW w:w="5517" w:type="dxa"/>
          </w:tcPr>
          <w:p w:rsidR="0008531E" w:rsidRPr="002D4A9E" w:rsidRDefault="0008531E" w:rsidP="00F62E85">
            <w:pPr>
              <w:pStyle w:val="Default"/>
              <w:spacing w:before="120" w:after="120" w:line="276" w:lineRule="auto"/>
              <w:jc w:val="both"/>
              <w:rPr>
                <w:rFonts w:asciiTheme="minorHAnsi" w:hAnsiTheme="minorHAnsi" w:cstheme="minorHAnsi"/>
                <w:color w:val="000000" w:themeColor="text1"/>
              </w:rPr>
            </w:pPr>
            <w:r w:rsidRPr="002D4A9E">
              <w:rPr>
                <w:rFonts w:asciiTheme="minorHAnsi" w:hAnsiTheme="minorHAnsi" w:cstheme="minorHAnsi"/>
                <w:color w:val="000000" w:themeColor="text1"/>
                <w:lang w:eastAsia="pt-BR"/>
              </w:rPr>
              <w:t>Contrato social com última alteração contratual ou Estatuto</w:t>
            </w:r>
          </w:p>
        </w:tc>
        <w:tc>
          <w:tcPr>
            <w:tcW w:w="1197" w:type="dxa"/>
          </w:tcPr>
          <w:p w:rsidR="0008531E" w:rsidRPr="002D4A9E" w:rsidRDefault="0008531E" w:rsidP="00F62E85">
            <w:pPr>
              <w:pStyle w:val="Default"/>
              <w:spacing w:before="120" w:after="120" w:line="276" w:lineRule="auto"/>
              <w:jc w:val="center"/>
              <w:rPr>
                <w:rFonts w:asciiTheme="minorHAnsi" w:hAnsiTheme="minorHAnsi" w:cstheme="minorHAnsi"/>
                <w:color w:val="000000" w:themeColor="text1"/>
              </w:rPr>
            </w:pPr>
            <w:r w:rsidRPr="002D4A9E">
              <w:rPr>
                <w:rFonts w:asciiTheme="minorHAnsi" w:hAnsiTheme="minorHAnsi" w:cstheme="minorHAnsi"/>
                <w:color w:val="000000" w:themeColor="text1"/>
              </w:rPr>
              <w:t>X</w:t>
            </w:r>
          </w:p>
        </w:tc>
        <w:tc>
          <w:tcPr>
            <w:tcW w:w="1232" w:type="dxa"/>
          </w:tcPr>
          <w:p w:rsidR="0008531E" w:rsidRPr="002D4A9E" w:rsidRDefault="0008531E" w:rsidP="00F62E85">
            <w:pPr>
              <w:pStyle w:val="Default"/>
              <w:spacing w:before="120" w:after="120" w:line="276" w:lineRule="auto"/>
              <w:jc w:val="center"/>
              <w:rPr>
                <w:rFonts w:asciiTheme="minorHAnsi" w:hAnsiTheme="minorHAnsi" w:cstheme="minorHAnsi"/>
                <w:color w:val="000000" w:themeColor="text1"/>
              </w:rPr>
            </w:pPr>
          </w:p>
        </w:tc>
        <w:tc>
          <w:tcPr>
            <w:tcW w:w="1825" w:type="dxa"/>
          </w:tcPr>
          <w:p w:rsidR="0008531E" w:rsidRPr="002D4A9E" w:rsidRDefault="0008531E" w:rsidP="00F62E85">
            <w:pPr>
              <w:pStyle w:val="Default"/>
              <w:spacing w:before="120" w:after="120" w:line="276" w:lineRule="auto"/>
              <w:jc w:val="center"/>
              <w:rPr>
                <w:rFonts w:asciiTheme="minorHAnsi" w:hAnsiTheme="minorHAnsi" w:cstheme="minorHAnsi"/>
                <w:color w:val="000000" w:themeColor="text1"/>
              </w:rPr>
            </w:pPr>
          </w:p>
        </w:tc>
      </w:tr>
      <w:tr w:rsidR="002D4A9E" w:rsidRPr="002D4A9E" w:rsidTr="00A310F6">
        <w:tc>
          <w:tcPr>
            <w:tcW w:w="5517" w:type="dxa"/>
          </w:tcPr>
          <w:p w:rsidR="0008531E" w:rsidRPr="002D4A9E" w:rsidRDefault="0008531E" w:rsidP="00F62E85">
            <w:pPr>
              <w:pStyle w:val="Default"/>
              <w:spacing w:before="120" w:after="120" w:line="276" w:lineRule="auto"/>
              <w:jc w:val="both"/>
              <w:rPr>
                <w:rFonts w:asciiTheme="minorHAnsi" w:hAnsiTheme="minorHAnsi" w:cstheme="minorHAnsi"/>
                <w:color w:val="000000" w:themeColor="text1"/>
              </w:rPr>
            </w:pPr>
            <w:r w:rsidRPr="002D4A9E">
              <w:rPr>
                <w:rFonts w:asciiTheme="minorHAnsi" w:hAnsiTheme="minorHAnsi" w:cstheme="minorHAnsi"/>
                <w:color w:val="000000" w:themeColor="text1"/>
                <w:lang w:eastAsia="pt-BR"/>
              </w:rPr>
              <w:t>Declaração das responsáveis pela empresa, assinada também pelo contador, relatando que a mesma não ultrapassa o limite máximo de enquadramento de micro e pequena empresa, conforme Estatuto Nacional das Microempresas e das Empres</w:t>
            </w:r>
            <w:r w:rsidR="00A310F6" w:rsidRPr="002D4A9E">
              <w:rPr>
                <w:rFonts w:asciiTheme="minorHAnsi" w:hAnsiTheme="minorHAnsi" w:cstheme="minorHAnsi"/>
                <w:color w:val="000000" w:themeColor="text1"/>
                <w:lang w:eastAsia="pt-BR"/>
              </w:rPr>
              <w:t>as de Pequeno Porte –– Base 2013</w:t>
            </w:r>
          </w:p>
        </w:tc>
        <w:tc>
          <w:tcPr>
            <w:tcW w:w="1197" w:type="dxa"/>
          </w:tcPr>
          <w:p w:rsidR="0008531E" w:rsidRPr="002D4A9E" w:rsidRDefault="0008531E" w:rsidP="00F62E85">
            <w:pPr>
              <w:pStyle w:val="Default"/>
              <w:spacing w:before="120" w:after="120" w:line="276" w:lineRule="auto"/>
              <w:jc w:val="center"/>
              <w:rPr>
                <w:rFonts w:asciiTheme="minorHAnsi" w:hAnsiTheme="minorHAnsi" w:cstheme="minorHAnsi"/>
                <w:color w:val="000000" w:themeColor="text1"/>
              </w:rPr>
            </w:pPr>
          </w:p>
          <w:p w:rsidR="0008531E" w:rsidRPr="002D4A9E" w:rsidRDefault="0008531E" w:rsidP="00F62E85">
            <w:pPr>
              <w:pStyle w:val="Default"/>
              <w:spacing w:before="120" w:after="120" w:line="276" w:lineRule="auto"/>
              <w:jc w:val="center"/>
              <w:rPr>
                <w:rFonts w:asciiTheme="minorHAnsi" w:hAnsiTheme="minorHAnsi" w:cstheme="minorHAnsi"/>
                <w:color w:val="000000" w:themeColor="text1"/>
              </w:rPr>
            </w:pPr>
          </w:p>
          <w:p w:rsidR="0008531E" w:rsidRPr="002D4A9E" w:rsidRDefault="0008531E" w:rsidP="00F62E85">
            <w:pPr>
              <w:pStyle w:val="Default"/>
              <w:spacing w:before="120" w:after="120" w:line="276" w:lineRule="auto"/>
              <w:jc w:val="center"/>
              <w:rPr>
                <w:rFonts w:asciiTheme="minorHAnsi" w:hAnsiTheme="minorHAnsi" w:cstheme="minorHAnsi"/>
                <w:color w:val="000000" w:themeColor="text1"/>
              </w:rPr>
            </w:pPr>
            <w:r w:rsidRPr="002D4A9E">
              <w:rPr>
                <w:rFonts w:asciiTheme="minorHAnsi" w:hAnsiTheme="minorHAnsi" w:cstheme="minorHAnsi"/>
                <w:color w:val="000000" w:themeColor="text1"/>
              </w:rPr>
              <w:t>X</w:t>
            </w:r>
          </w:p>
        </w:tc>
        <w:tc>
          <w:tcPr>
            <w:tcW w:w="1232" w:type="dxa"/>
          </w:tcPr>
          <w:p w:rsidR="0008531E" w:rsidRPr="002D4A9E" w:rsidRDefault="0008531E" w:rsidP="00F62E85">
            <w:pPr>
              <w:pStyle w:val="Default"/>
              <w:spacing w:before="120" w:after="120" w:line="276" w:lineRule="auto"/>
              <w:jc w:val="center"/>
              <w:rPr>
                <w:rFonts w:asciiTheme="minorHAnsi" w:hAnsiTheme="minorHAnsi" w:cstheme="minorHAnsi"/>
                <w:color w:val="000000" w:themeColor="text1"/>
              </w:rPr>
            </w:pPr>
          </w:p>
        </w:tc>
        <w:tc>
          <w:tcPr>
            <w:tcW w:w="1825" w:type="dxa"/>
          </w:tcPr>
          <w:p w:rsidR="0008531E" w:rsidRPr="002D4A9E" w:rsidRDefault="0008531E" w:rsidP="00F62E85">
            <w:pPr>
              <w:pStyle w:val="Default"/>
              <w:spacing w:before="120" w:after="120" w:line="276" w:lineRule="auto"/>
              <w:jc w:val="center"/>
              <w:rPr>
                <w:rFonts w:asciiTheme="minorHAnsi" w:hAnsiTheme="minorHAnsi" w:cstheme="minorHAnsi"/>
                <w:color w:val="000000" w:themeColor="text1"/>
              </w:rPr>
            </w:pPr>
          </w:p>
        </w:tc>
      </w:tr>
      <w:tr w:rsidR="002D4A9E" w:rsidRPr="002D4A9E" w:rsidTr="00A310F6">
        <w:tc>
          <w:tcPr>
            <w:tcW w:w="5517" w:type="dxa"/>
          </w:tcPr>
          <w:p w:rsidR="0008531E" w:rsidRPr="002D4A9E" w:rsidRDefault="0008531E" w:rsidP="00F62E85">
            <w:pPr>
              <w:pStyle w:val="Default"/>
              <w:spacing w:before="120" w:after="120" w:line="276" w:lineRule="auto"/>
              <w:jc w:val="both"/>
              <w:rPr>
                <w:rFonts w:asciiTheme="minorHAnsi" w:hAnsiTheme="minorHAnsi" w:cstheme="minorHAnsi"/>
                <w:color w:val="000000" w:themeColor="text1"/>
              </w:rPr>
            </w:pPr>
            <w:r w:rsidRPr="002D4A9E">
              <w:rPr>
                <w:rFonts w:asciiTheme="minorHAnsi" w:hAnsiTheme="minorHAnsi" w:cstheme="minorHAnsi"/>
                <w:color w:val="000000" w:themeColor="text1"/>
              </w:rPr>
              <w:t>Cópia da Identidade e CPF</w:t>
            </w:r>
          </w:p>
        </w:tc>
        <w:tc>
          <w:tcPr>
            <w:tcW w:w="1197" w:type="dxa"/>
          </w:tcPr>
          <w:p w:rsidR="0008531E" w:rsidRPr="002D4A9E" w:rsidRDefault="0008531E" w:rsidP="00F62E85">
            <w:pPr>
              <w:pStyle w:val="Default"/>
              <w:spacing w:before="120" w:after="120" w:line="276" w:lineRule="auto"/>
              <w:jc w:val="center"/>
              <w:rPr>
                <w:rFonts w:asciiTheme="minorHAnsi" w:hAnsiTheme="minorHAnsi" w:cstheme="minorHAnsi"/>
                <w:color w:val="000000" w:themeColor="text1"/>
              </w:rPr>
            </w:pPr>
            <w:r w:rsidRPr="002D4A9E">
              <w:rPr>
                <w:rFonts w:asciiTheme="minorHAnsi" w:hAnsiTheme="minorHAnsi" w:cstheme="minorHAnsi"/>
                <w:color w:val="000000" w:themeColor="text1"/>
              </w:rPr>
              <w:t>X</w:t>
            </w:r>
          </w:p>
        </w:tc>
        <w:tc>
          <w:tcPr>
            <w:tcW w:w="1232" w:type="dxa"/>
          </w:tcPr>
          <w:p w:rsidR="0008531E" w:rsidRPr="002D4A9E" w:rsidRDefault="0008531E" w:rsidP="00F62E85">
            <w:pPr>
              <w:pStyle w:val="Default"/>
              <w:spacing w:before="120" w:after="120" w:line="276" w:lineRule="auto"/>
              <w:jc w:val="center"/>
              <w:rPr>
                <w:rFonts w:asciiTheme="minorHAnsi" w:hAnsiTheme="minorHAnsi" w:cstheme="minorHAnsi"/>
                <w:color w:val="000000" w:themeColor="text1"/>
              </w:rPr>
            </w:pPr>
            <w:r w:rsidRPr="002D4A9E">
              <w:rPr>
                <w:rFonts w:asciiTheme="minorHAnsi" w:hAnsiTheme="minorHAnsi" w:cstheme="minorHAnsi"/>
                <w:color w:val="000000" w:themeColor="text1"/>
              </w:rPr>
              <w:t>X</w:t>
            </w:r>
          </w:p>
        </w:tc>
        <w:tc>
          <w:tcPr>
            <w:tcW w:w="1825" w:type="dxa"/>
          </w:tcPr>
          <w:p w:rsidR="0008531E" w:rsidRPr="002D4A9E" w:rsidRDefault="0008531E" w:rsidP="00F62E85">
            <w:pPr>
              <w:pStyle w:val="Default"/>
              <w:spacing w:before="120" w:after="120" w:line="276" w:lineRule="auto"/>
              <w:jc w:val="center"/>
              <w:rPr>
                <w:rFonts w:asciiTheme="minorHAnsi" w:hAnsiTheme="minorHAnsi" w:cstheme="minorHAnsi"/>
                <w:color w:val="000000" w:themeColor="text1"/>
              </w:rPr>
            </w:pPr>
            <w:r w:rsidRPr="002D4A9E">
              <w:rPr>
                <w:rFonts w:asciiTheme="minorHAnsi" w:hAnsiTheme="minorHAnsi" w:cstheme="minorHAnsi"/>
                <w:color w:val="000000" w:themeColor="text1"/>
              </w:rPr>
              <w:t>X</w:t>
            </w:r>
          </w:p>
        </w:tc>
      </w:tr>
      <w:tr w:rsidR="002D4A9E" w:rsidRPr="002D4A9E" w:rsidTr="00A310F6">
        <w:tc>
          <w:tcPr>
            <w:tcW w:w="5517" w:type="dxa"/>
          </w:tcPr>
          <w:p w:rsidR="0008531E" w:rsidRPr="002D4A9E" w:rsidRDefault="00FE53B7" w:rsidP="00F62E85">
            <w:pPr>
              <w:pStyle w:val="Default"/>
              <w:spacing w:before="120" w:after="120" w:line="276" w:lineRule="auto"/>
              <w:jc w:val="both"/>
              <w:rPr>
                <w:rFonts w:asciiTheme="minorHAnsi" w:hAnsiTheme="minorHAnsi" w:cstheme="minorHAnsi"/>
                <w:color w:val="000000" w:themeColor="text1"/>
              </w:rPr>
            </w:pPr>
            <w:r w:rsidRPr="002D4A9E">
              <w:rPr>
                <w:rFonts w:asciiTheme="minorHAnsi" w:hAnsiTheme="minorHAnsi" w:cstheme="minorHAnsi"/>
                <w:color w:val="000000" w:themeColor="text1"/>
              </w:rPr>
              <w:t>Inscrição Estadual de Produtor ou Declaração de Aptidão ao PRONAF (DAP) ou CNPJ ou Registro no Ministério da Pesca</w:t>
            </w:r>
          </w:p>
        </w:tc>
        <w:tc>
          <w:tcPr>
            <w:tcW w:w="1197" w:type="dxa"/>
          </w:tcPr>
          <w:p w:rsidR="0008531E" w:rsidRPr="002D4A9E" w:rsidRDefault="0008531E" w:rsidP="00F62E85">
            <w:pPr>
              <w:pStyle w:val="Default"/>
              <w:spacing w:before="120" w:after="120" w:line="276" w:lineRule="auto"/>
              <w:jc w:val="center"/>
              <w:rPr>
                <w:rFonts w:asciiTheme="minorHAnsi" w:hAnsiTheme="minorHAnsi" w:cstheme="minorHAnsi"/>
                <w:color w:val="000000" w:themeColor="text1"/>
              </w:rPr>
            </w:pPr>
          </w:p>
        </w:tc>
        <w:tc>
          <w:tcPr>
            <w:tcW w:w="1232" w:type="dxa"/>
          </w:tcPr>
          <w:p w:rsidR="0008531E" w:rsidRPr="002D4A9E" w:rsidRDefault="00FE53B7" w:rsidP="00F62E85">
            <w:pPr>
              <w:pStyle w:val="Default"/>
              <w:spacing w:before="120" w:after="120" w:line="276" w:lineRule="auto"/>
              <w:jc w:val="center"/>
              <w:rPr>
                <w:rFonts w:asciiTheme="minorHAnsi" w:hAnsiTheme="minorHAnsi" w:cstheme="minorHAnsi"/>
                <w:color w:val="000000" w:themeColor="text1"/>
              </w:rPr>
            </w:pPr>
            <w:r w:rsidRPr="002D4A9E">
              <w:rPr>
                <w:rFonts w:asciiTheme="minorHAnsi" w:hAnsiTheme="minorHAnsi" w:cstheme="minorHAnsi"/>
                <w:color w:val="000000" w:themeColor="text1"/>
              </w:rPr>
              <w:t>X</w:t>
            </w:r>
          </w:p>
        </w:tc>
        <w:tc>
          <w:tcPr>
            <w:tcW w:w="1825" w:type="dxa"/>
          </w:tcPr>
          <w:p w:rsidR="0008531E" w:rsidRPr="002D4A9E" w:rsidRDefault="0008531E" w:rsidP="00F62E85">
            <w:pPr>
              <w:pStyle w:val="Default"/>
              <w:spacing w:before="120" w:after="120" w:line="276" w:lineRule="auto"/>
              <w:jc w:val="center"/>
              <w:rPr>
                <w:rFonts w:asciiTheme="minorHAnsi" w:hAnsiTheme="minorHAnsi" w:cstheme="minorHAnsi"/>
                <w:color w:val="000000" w:themeColor="text1"/>
              </w:rPr>
            </w:pPr>
          </w:p>
        </w:tc>
      </w:tr>
      <w:tr w:rsidR="002D4A9E" w:rsidRPr="002D4A9E" w:rsidTr="00A310F6">
        <w:tc>
          <w:tcPr>
            <w:tcW w:w="5517" w:type="dxa"/>
          </w:tcPr>
          <w:p w:rsidR="0008531E" w:rsidRPr="002D4A9E" w:rsidRDefault="00FE53B7" w:rsidP="00F62E85">
            <w:pPr>
              <w:pStyle w:val="Default"/>
              <w:spacing w:before="120" w:after="120" w:line="276" w:lineRule="auto"/>
              <w:jc w:val="both"/>
              <w:rPr>
                <w:rFonts w:asciiTheme="minorHAnsi" w:hAnsiTheme="minorHAnsi" w:cstheme="minorHAnsi"/>
                <w:color w:val="000000" w:themeColor="text1"/>
              </w:rPr>
            </w:pPr>
            <w:r w:rsidRPr="002D4A9E">
              <w:rPr>
                <w:rFonts w:asciiTheme="minorHAnsi" w:hAnsiTheme="minorHAnsi" w:cstheme="minorHAnsi"/>
                <w:color w:val="000000" w:themeColor="text1"/>
              </w:rPr>
              <w:t>Declaração Anual para o MEI – DASN-Simei (último exercício)</w:t>
            </w:r>
          </w:p>
        </w:tc>
        <w:tc>
          <w:tcPr>
            <w:tcW w:w="1197" w:type="dxa"/>
          </w:tcPr>
          <w:p w:rsidR="0008531E" w:rsidRPr="002D4A9E" w:rsidRDefault="0008531E" w:rsidP="00F62E85">
            <w:pPr>
              <w:pStyle w:val="Default"/>
              <w:spacing w:before="120" w:after="120" w:line="276" w:lineRule="auto"/>
              <w:jc w:val="center"/>
              <w:rPr>
                <w:rFonts w:asciiTheme="minorHAnsi" w:hAnsiTheme="minorHAnsi" w:cstheme="minorHAnsi"/>
                <w:color w:val="000000" w:themeColor="text1"/>
              </w:rPr>
            </w:pPr>
          </w:p>
        </w:tc>
        <w:tc>
          <w:tcPr>
            <w:tcW w:w="1232" w:type="dxa"/>
          </w:tcPr>
          <w:p w:rsidR="0008531E" w:rsidRPr="002D4A9E" w:rsidRDefault="0008531E" w:rsidP="00F62E85">
            <w:pPr>
              <w:pStyle w:val="Default"/>
              <w:spacing w:before="120" w:after="120" w:line="276" w:lineRule="auto"/>
              <w:jc w:val="center"/>
              <w:rPr>
                <w:rFonts w:asciiTheme="minorHAnsi" w:hAnsiTheme="minorHAnsi" w:cstheme="minorHAnsi"/>
                <w:color w:val="000000" w:themeColor="text1"/>
              </w:rPr>
            </w:pPr>
          </w:p>
        </w:tc>
        <w:tc>
          <w:tcPr>
            <w:tcW w:w="1825" w:type="dxa"/>
          </w:tcPr>
          <w:p w:rsidR="0008531E" w:rsidRPr="002D4A9E" w:rsidRDefault="00FE53B7" w:rsidP="00F62E85">
            <w:pPr>
              <w:pStyle w:val="Default"/>
              <w:spacing w:before="120" w:after="120" w:line="276" w:lineRule="auto"/>
              <w:jc w:val="center"/>
              <w:rPr>
                <w:rFonts w:asciiTheme="minorHAnsi" w:hAnsiTheme="minorHAnsi" w:cstheme="minorHAnsi"/>
                <w:color w:val="000000" w:themeColor="text1"/>
              </w:rPr>
            </w:pPr>
            <w:r w:rsidRPr="002D4A9E">
              <w:rPr>
                <w:rFonts w:asciiTheme="minorHAnsi" w:hAnsiTheme="minorHAnsi" w:cstheme="minorHAnsi"/>
                <w:color w:val="000000" w:themeColor="text1"/>
              </w:rPr>
              <w:t>X</w:t>
            </w:r>
          </w:p>
        </w:tc>
      </w:tr>
      <w:tr w:rsidR="002D4A9E" w:rsidRPr="002D4A9E" w:rsidTr="00A310F6">
        <w:tc>
          <w:tcPr>
            <w:tcW w:w="5517" w:type="dxa"/>
          </w:tcPr>
          <w:p w:rsidR="004A336B" w:rsidRPr="002D4A9E" w:rsidRDefault="004A336B" w:rsidP="00F62E85">
            <w:pPr>
              <w:pStyle w:val="Default"/>
              <w:spacing w:before="120" w:after="120" w:line="276" w:lineRule="auto"/>
              <w:jc w:val="both"/>
              <w:rPr>
                <w:rFonts w:asciiTheme="minorHAnsi" w:hAnsiTheme="minorHAnsi" w:cstheme="minorHAnsi"/>
                <w:color w:val="000000" w:themeColor="text1"/>
              </w:rPr>
            </w:pPr>
            <w:r w:rsidRPr="002D4A9E">
              <w:rPr>
                <w:rFonts w:asciiTheme="minorHAnsi" w:hAnsiTheme="minorHAnsi" w:cstheme="minorHAnsi"/>
                <w:color w:val="000000" w:themeColor="text1"/>
              </w:rPr>
              <w:t xml:space="preserve">Declaração da produtora rural, </w:t>
            </w:r>
            <w:r w:rsidR="0093494E" w:rsidRPr="002D4A9E">
              <w:rPr>
                <w:rFonts w:asciiTheme="minorHAnsi" w:hAnsiTheme="minorHAnsi" w:cstheme="minorHAnsi"/>
                <w:color w:val="000000" w:themeColor="text1"/>
              </w:rPr>
              <w:t xml:space="preserve">de próprio punho, </w:t>
            </w:r>
            <w:r w:rsidRPr="002D4A9E">
              <w:rPr>
                <w:rFonts w:asciiTheme="minorHAnsi" w:hAnsiTheme="minorHAnsi" w:cstheme="minorHAnsi"/>
                <w:color w:val="000000" w:themeColor="text1"/>
              </w:rPr>
              <w:t xml:space="preserve">relatando que a mesma não ultrapassou o limite máximo de faturamento anual </w:t>
            </w:r>
            <w:r w:rsidR="004640B8" w:rsidRPr="002D4A9E">
              <w:rPr>
                <w:rFonts w:asciiTheme="minorHAnsi" w:hAnsiTheme="minorHAnsi" w:cstheme="minorHAnsi"/>
                <w:color w:val="000000" w:themeColor="text1"/>
              </w:rPr>
              <w:t>de R$ 3.600.000,</w:t>
            </w:r>
            <w:proofErr w:type="gramStart"/>
            <w:r w:rsidR="004640B8" w:rsidRPr="002D4A9E">
              <w:rPr>
                <w:rFonts w:asciiTheme="minorHAnsi" w:hAnsiTheme="minorHAnsi" w:cstheme="minorHAnsi"/>
                <w:color w:val="000000" w:themeColor="text1"/>
              </w:rPr>
              <w:t>00  ––</w:t>
            </w:r>
            <w:proofErr w:type="gramEnd"/>
            <w:r w:rsidR="004640B8" w:rsidRPr="002D4A9E">
              <w:rPr>
                <w:rFonts w:asciiTheme="minorHAnsi" w:hAnsiTheme="minorHAnsi" w:cstheme="minorHAnsi"/>
                <w:color w:val="000000" w:themeColor="text1"/>
              </w:rPr>
              <w:t xml:space="preserve"> base 2013</w:t>
            </w:r>
          </w:p>
        </w:tc>
        <w:tc>
          <w:tcPr>
            <w:tcW w:w="1197" w:type="dxa"/>
          </w:tcPr>
          <w:p w:rsidR="004A336B" w:rsidRPr="002D4A9E" w:rsidRDefault="004A336B" w:rsidP="00F62E85">
            <w:pPr>
              <w:pStyle w:val="Default"/>
              <w:spacing w:before="120" w:after="120" w:line="276" w:lineRule="auto"/>
              <w:jc w:val="center"/>
              <w:rPr>
                <w:rFonts w:asciiTheme="minorHAnsi" w:hAnsiTheme="minorHAnsi" w:cstheme="minorHAnsi"/>
                <w:color w:val="000000" w:themeColor="text1"/>
              </w:rPr>
            </w:pPr>
          </w:p>
        </w:tc>
        <w:tc>
          <w:tcPr>
            <w:tcW w:w="1232" w:type="dxa"/>
          </w:tcPr>
          <w:p w:rsidR="004A336B" w:rsidRPr="002D4A9E" w:rsidRDefault="004A336B" w:rsidP="00F62E85">
            <w:pPr>
              <w:pStyle w:val="Default"/>
              <w:spacing w:before="120" w:after="120" w:line="276" w:lineRule="auto"/>
              <w:jc w:val="center"/>
              <w:rPr>
                <w:rFonts w:asciiTheme="minorHAnsi" w:hAnsiTheme="minorHAnsi" w:cstheme="minorHAnsi"/>
                <w:color w:val="000000" w:themeColor="text1"/>
              </w:rPr>
            </w:pPr>
          </w:p>
          <w:p w:rsidR="004A336B" w:rsidRPr="002D4A9E" w:rsidRDefault="004A336B" w:rsidP="00F62E85">
            <w:pPr>
              <w:pStyle w:val="Default"/>
              <w:spacing w:before="120" w:after="120" w:line="276" w:lineRule="auto"/>
              <w:jc w:val="center"/>
              <w:rPr>
                <w:rFonts w:asciiTheme="minorHAnsi" w:hAnsiTheme="minorHAnsi" w:cstheme="minorHAnsi"/>
                <w:color w:val="000000" w:themeColor="text1"/>
              </w:rPr>
            </w:pPr>
            <w:r w:rsidRPr="002D4A9E">
              <w:rPr>
                <w:rFonts w:asciiTheme="minorHAnsi" w:hAnsiTheme="minorHAnsi" w:cstheme="minorHAnsi"/>
                <w:color w:val="000000" w:themeColor="text1"/>
              </w:rPr>
              <w:t>X</w:t>
            </w:r>
          </w:p>
        </w:tc>
        <w:tc>
          <w:tcPr>
            <w:tcW w:w="1825" w:type="dxa"/>
          </w:tcPr>
          <w:p w:rsidR="004A336B" w:rsidRPr="002D4A9E" w:rsidRDefault="004A336B" w:rsidP="00F62E85">
            <w:pPr>
              <w:pStyle w:val="Default"/>
              <w:spacing w:before="120" w:after="120" w:line="276" w:lineRule="auto"/>
              <w:jc w:val="center"/>
              <w:rPr>
                <w:rFonts w:asciiTheme="minorHAnsi" w:hAnsiTheme="minorHAnsi" w:cstheme="minorHAnsi"/>
                <w:color w:val="000000" w:themeColor="text1"/>
              </w:rPr>
            </w:pPr>
          </w:p>
        </w:tc>
      </w:tr>
    </w:tbl>
    <w:p w:rsidR="00A71B54" w:rsidRPr="002D4A9E" w:rsidRDefault="00A71B54" w:rsidP="002C0DBA">
      <w:pPr>
        <w:pStyle w:val="Default"/>
        <w:spacing w:before="120" w:after="120"/>
        <w:jc w:val="both"/>
        <w:rPr>
          <w:rFonts w:ascii="Calibri" w:hAnsi="Calibri" w:cs="Calibri"/>
          <w:color w:val="000000" w:themeColor="text1"/>
        </w:rPr>
      </w:pPr>
    </w:p>
    <w:p w:rsidR="004505DD" w:rsidRPr="002D4A9E" w:rsidRDefault="004505DD" w:rsidP="002C0DBA">
      <w:pPr>
        <w:pStyle w:val="Default"/>
        <w:spacing w:before="120" w:after="120"/>
        <w:jc w:val="both"/>
        <w:rPr>
          <w:rFonts w:ascii="Calibri" w:hAnsi="Calibri" w:cs="Calibri"/>
          <w:color w:val="000000" w:themeColor="text1"/>
        </w:rPr>
      </w:pPr>
      <w:r w:rsidRPr="002D4A9E">
        <w:rPr>
          <w:rFonts w:ascii="Calibri" w:hAnsi="Calibri" w:cs="Calibri"/>
          <w:b/>
          <w:bCs/>
          <w:color w:val="000000" w:themeColor="text1"/>
        </w:rPr>
        <w:t xml:space="preserve">§ </w:t>
      </w:r>
      <w:r w:rsidR="0046591E" w:rsidRPr="002D4A9E">
        <w:rPr>
          <w:rFonts w:ascii="Calibri" w:hAnsi="Calibri" w:cs="Calibri"/>
          <w:b/>
          <w:bCs/>
          <w:color w:val="000000" w:themeColor="text1"/>
        </w:rPr>
        <w:t xml:space="preserve"> </w:t>
      </w:r>
      <w:r w:rsidR="00D46455" w:rsidRPr="002D4A9E">
        <w:rPr>
          <w:rFonts w:ascii="Calibri" w:hAnsi="Calibri" w:cs="Calibri"/>
          <w:b/>
          <w:bCs/>
          <w:color w:val="000000" w:themeColor="text1"/>
        </w:rPr>
        <w:t>3</w:t>
      </w:r>
      <w:r w:rsidR="00BC3E51" w:rsidRPr="002D4A9E">
        <w:rPr>
          <w:rFonts w:ascii="Calibri" w:hAnsi="Calibri" w:cs="Calibri"/>
          <w:b/>
          <w:bCs/>
          <w:color w:val="000000" w:themeColor="text1"/>
        </w:rPr>
        <w:t xml:space="preserve">º - </w:t>
      </w:r>
      <w:r w:rsidRPr="002D4A9E">
        <w:rPr>
          <w:rFonts w:ascii="Calibri" w:hAnsi="Calibri" w:cs="Calibri"/>
          <w:color w:val="000000" w:themeColor="text1"/>
        </w:rPr>
        <w:t>Se os fatos relatados não</w:t>
      </w:r>
      <w:r w:rsidR="00D72843" w:rsidRPr="002D4A9E">
        <w:rPr>
          <w:rFonts w:ascii="Calibri" w:hAnsi="Calibri" w:cs="Calibri"/>
          <w:color w:val="000000" w:themeColor="text1"/>
        </w:rPr>
        <w:t xml:space="preserve"> </w:t>
      </w:r>
      <w:r w:rsidRPr="002D4A9E">
        <w:rPr>
          <w:rFonts w:ascii="Calibri" w:hAnsi="Calibri" w:cs="Calibri"/>
          <w:color w:val="000000" w:themeColor="text1"/>
        </w:rPr>
        <w:t xml:space="preserve">puderem ser comprovados ou se for constatado pela equipe técnica não serem verdadeiros, a candidata será desclassificada. </w:t>
      </w:r>
    </w:p>
    <w:p w:rsidR="004505DD" w:rsidRPr="002D4A9E" w:rsidRDefault="004505DD" w:rsidP="002C0DBA">
      <w:pPr>
        <w:pStyle w:val="Default"/>
        <w:spacing w:before="120" w:after="120"/>
        <w:jc w:val="both"/>
        <w:rPr>
          <w:rFonts w:ascii="Calibri" w:hAnsi="Calibri" w:cs="Calibri"/>
          <w:color w:val="000000" w:themeColor="text1"/>
        </w:rPr>
      </w:pPr>
      <w:r w:rsidRPr="002D4A9E">
        <w:rPr>
          <w:rFonts w:ascii="Calibri" w:hAnsi="Calibri" w:cs="Calibri"/>
          <w:b/>
          <w:bCs/>
          <w:color w:val="000000" w:themeColor="text1"/>
        </w:rPr>
        <w:t xml:space="preserve">Art. 8° - Disposições Gerais </w:t>
      </w:r>
    </w:p>
    <w:p w:rsidR="004505DD" w:rsidRPr="002D4A9E" w:rsidRDefault="004505DD" w:rsidP="002C0DBA">
      <w:pPr>
        <w:pStyle w:val="Default"/>
        <w:spacing w:before="120" w:after="120"/>
        <w:jc w:val="both"/>
        <w:rPr>
          <w:rFonts w:ascii="Calibri" w:hAnsi="Calibri" w:cs="Calibri"/>
          <w:color w:val="000000" w:themeColor="text1"/>
        </w:rPr>
      </w:pPr>
      <w:r w:rsidRPr="002D4A9E">
        <w:rPr>
          <w:rFonts w:ascii="Calibri" w:hAnsi="Calibri" w:cs="Calibri"/>
          <w:color w:val="000000" w:themeColor="text1"/>
        </w:rPr>
        <w:t xml:space="preserve">O objetivo dos parceiros ao instituir o Prêmio SEBRAE Mulher de Negócios é o de evidenciar o espírito empreendedor da mulher e de utilizar, em seus cursos e palestras, os melhores relatos como ferramenta educacional e de incentivo. </w:t>
      </w:r>
    </w:p>
    <w:p w:rsidR="004505DD" w:rsidRPr="002D4A9E" w:rsidRDefault="004505DD" w:rsidP="002C0DBA">
      <w:pPr>
        <w:pStyle w:val="Default"/>
        <w:spacing w:before="120" w:after="120"/>
        <w:jc w:val="both"/>
        <w:rPr>
          <w:rFonts w:ascii="Calibri" w:hAnsi="Calibri" w:cs="Calibri"/>
          <w:color w:val="000000" w:themeColor="text1"/>
        </w:rPr>
      </w:pPr>
      <w:r w:rsidRPr="002D4A9E">
        <w:rPr>
          <w:rFonts w:ascii="Calibri" w:hAnsi="Calibri" w:cs="Calibri"/>
          <w:b/>
          <w:bCs/>
          <w:color w:val="000000" w:themeColor="text1"/>
        </w:rPr>
        <w:t xml:space="preserve">§ 1º - </w:t>
      </w:r>
      <w:r w:rsidRPr="002D4A9E">
        <w:rPr>
          <w:rFonts w:ascii="Calibri" w:hAnsi="Calibri" w:cs="Calibri"/>
          <w:color w:val="000000" w:themeColor="text1"/>
        </w:rPr>
        <w:t>as vencedoras se comprometem a participar de eventos promovidos pelo SEBRAE</w:t>
      </w:r>
      <w:r w:rsidR="00282563" w:rsidRPr="002D4A9E">
        <w:rPr>
          <w:rFonts w:ascii="Calibri" w:hAnsi="Calibri" w:cs="Calibri"/>
          <w:color w:val="000000" w:themeColor="text1"/>
        </w:rPr>
        <w:t xml:space="preserve"> ou instituições parceiras </w:t>
      </w:r>
      <w:r w:rsidRPr="002D4A9E">
        <w:rPr>
          <w:rFonts w:ascii="Calibri" w:hAnsi="Calibri" w:cs="Calibri"/>
          <w:color w:val="000000" w:themeColor="text1"/>
        </w:rPr>
        <w:t xml:space="preserve">para relatar suas experiências; </w:t>
      </w:r>
    </w:p>
    <w:p w:rsidR="004505DD" w:rsidRPr="002D4A9E" w:rsidRDefault="004505DD" w:rsidP="002C0DBA">
      <w:pPr>
        <w:pStyle w:val="Default"/>
        <w:spacing w:before="120" w:after="120"/>
        <w:ind w:left="708"/>
        <w:jc w:val="both"/>
        <w:rPr>
          <w:rFonts w:ascii="Calibri" w:hAnsi="Calibri" w:cs="Calibri"/>
          <w:color w:val="000000" w:themeColor="text1"/>
        </w:rPr>
      </w:pPr>
      <w:r w:rsidRPr="002D4A9E">
        <w:rPr>
          <w:rFonts w:ascii="Calibri" w:hAnsi="Calibri" w:cs="Calibri"/>
          <w:color w:val="000000" w:themeColor="text1"/>
        </w:rPr>
        <w:lastRenderedPageBreak/>
        <w:t>I – o SEBRAE</w:t>
      </w:r>
      <w:r w:rsidR="00282563" w:rsidRPr="002D4A9E">
        <w:rPr>
          <w:rFonts w:ascii="Calibri" w:hAnsi="Calibri" w:cs="Calibri"/>
          <w:color w:val="000000" w:themeColor="text1"/>
        </w:rPr>
        <w:t xml:space="preserve"> ou a instituição parceira</w:t>
      </w:r>
      <w:r w:rsidRPr="002D4A9E">
        <w:rPr>
          <w:rFonts w:ascii="Calibri" w:hAnsi="Calibri" w:cs="Calibri"/>
          <w:color w:val="000000" w:themeColor="text1"/>
        </w:rPr>
        <w:t xml:space="preserve"> agendará com antecedência os eventos com a empreendedora, arcando com as despesas de deslocamento e hospedagem. </w:t>
      </w:r>
    </w:p>
    <w:p w:rsidR="004505DD" w:rsidRPr="002D4A9E" w:rsidRDefault="004505DD" w:rsidP="002C0DBA">
      <w:pPr>
        <w:pStyle w:val="Default"/>
        <w:spacing w:before="120" w:after="120"/>
        <w:jc w:val="both"/>
        <w:rPr>
          <w:rFonts w:ascii="Calibri" w:hAnsi="Calibri" w:cs="Calibri"/>
          <w:color w:val="000000" w:themeColor="text1"/>
        </w:rPr>
      </w:pPr>
      <w:r w:rsidRPr="002D4A9E">
        <w:rPr>
          <w:rFonts w:ascii="Calibri" w:hAnsi="Calibri" w:cs="Calibri"/>
          <w:b/>
          <w:bCs/>
          <w:color w:val="000000" w:themeColor="text1"/>
        </w:rPr>
        <w:t xml:space="preserve">§ 2º - </w:t>
      </w:r>
      <w:r w:rsidRPr="002D4A9E">
        <w:rPr>
          <w:rFonts w:ascii="Calibri" w:hAnsi="Calibri" w:cs="Calibri"/>
          <w:color w:val="000000" w:themeColor="text1"/>
        </w:rPr>
        <w:t xml:space="preserve">as candidatas e as vencedoras de qualquer etapa cedem </w:t>
      </w:r>
      <w:r w:rsidR="00282563" w:rsidRPr="002D4A9E">
        <w:rPr>
          <w:rFonts w:ascii="Calibri" w:hAnsi="Calibri" w:cs="Calibri"/>
          <w:color w:val="000000" w:themeColor="text1"/>
        </w:rPr>
        <w:t xml:space="preserve">por tempo indeterminado </w:t>
      </w:r>
      <w:r w:rsidRPr="002D4A9E">
        <w:rPr>
          <w:rFonts w:ascii="Calibri" w:hAnsi="Calibri" w:cs="Calibri"/>
          <w:color w:val="000000" w:themeColor="text1"/>
        </w:rPr>
        <w:t>sem ônus para os realizadores e promotores do Prêmio o direito de uso e a divulgação de s</w:t>
      </w:r>
      <w:r w:rsidR="00FE000A" w:rsidRPr="002D4A9E">
        <w:rPr>
          <w:rFonts w:ascii="Calibri" w:hAnsi="Calibri" w:cs="Calibri"/>
          <w:color w:val="000000" w:themeColor="text1"/>
        </w:rPr>
        <w:t>eus</w:t>
      </w:r>
      <w:r w:rsidRPr="002D4A9E">
        <w:rPr>
          <w:rFonts w:ascii="Calibri" w:hAnsi="Calibri" w:cs="Calibri"/>
          <w:color w:val="000000" w:themeColor="text1"/>
        </w:rPr>
        <w:t xml:space="preserve"> </w:t>
      </w:r>
      <w:r w:rsidR="00FE000A" w:rsidRPr="002D4A9E">
        <w:rPr>
          <w:rFonts w:ascii="Calibri" w:hAnsi="Calibri" w:cs="Calibri"/>
          <w:color w:val="000000" w:themeColor="text1"/>
        </w:rPr>
        <w:t>relatos</w:t>
      </w:r>
      <w:r w:rsidRPr="002D4A9E">
        <w:rPr>
          <w:rFonts w:ascii="Calibri" w:hAnsi="Calibri" w:cs="Calibri"/>
          <w:color w:val="000000" w:themeColor="text1"/>
        </w:rPr>
        <w:t xml:space="preserve">, imagens, sons e qualquer material complementar ou ilustrativo entregues para concorrer a este Prêmio, ou dele oriundos, em eventos; palestras; feiras; seminários; cursos presenciais; cursos virtuais; tradução para outros idiomas; assim como veiculação em todas as mídias disponíveis utilizadas pelo Sistema SEBRAE e instituições parceiras; para distribuição em bibliotecas, escolas, organizações não governamentais e quaisquer instituições que queiram fazer uso educacional, ou para promover ou disseminar o empreendedorismo, sem quaisquer restrições ou pagamentos. </w:t>
      </w:r>
    </w:p>
    <w:p w:rsidR="004505DD" w:rsidRPr="002D4A9E" w:rsidRDefault="004505DD" w:rsidP="002C0DBA">
      <w:pPr>
        <w:pStyle w:val="Default"/>
        <w:spacing w:before="120" w:after="120"/>
        <w:jc w:val="both"/>
        <w:rPr>
          <w:rFonts w:ascii="Calibri" w:hAnsi="Calibri" w:cs="Calibri"/>
          <w:color w:val="000000" w:themeColor="text1"/>
        </w:rPr>
      </w:pPr>
      <w:r w:rsidRPr="002D4A9E">
        <w:rPr>
          <w:rFonts w:ascii="Calibri" w:hAnsi="Calibri" w:cs="Calibri"/>
          <w:b/>
          <w:bCs/>
          <w:color w:val="000000" w:themeColor="text1"/>
        </w:rPr>
        <w:t xml:space="preserve">§ 3º </w:t>
      </w:r>
      <w:r w:rsidRPr="002D4A9E">
        <w:rPr>
          <w:rFonts w:ascii="Calibri" w:hAnsi="Calibri" w:cs="Calibri"/>
          <w:color w:val="000000" w:themeColor="text1"/>
        </w:rPr>
        <w:t xml:space="preserve">- os materiais produzidos em decorrência do prêmio serão de propriedade do SEBRAE. </w:t>
      </w:r>
    </w:p>
    <w:p w:rsidR="004505DD" w:rsidRPr="002D4A9E" w:rsidRDefault="004505DD" w:rsidP="002C0DBA">
      <w:pPr>
        <w:pStyle w:val="Default"/>
        <w:spacing w:before="120" w:after="120"/>
        <w:jc w:val="both"/>
        <w:rPr>
          <w:rFonts w:ascii="Calibri" w:hAnsi="Calibri" w:cs="Calibri"/>
          <w:color w:val="000000" w:themeColor="text1"/>
        </w:rPr>
      </w:pPr>
      <w:r w:rsidRPr="002D4A9E">
        <w:rPr>
          <w:rFonts w:ascii="Calibri" w:hAnsi="Calibri" w:cs="Calibri"/>
          <w:b/>
          <w:bCs/>
          <w:color w:val="000000" w:themeColor="text1"/>
        </w:rPr>
        <w:t xml:space="preserve">§ 4º </w:t>
      </w:r>
      <w:r w:rsidRPr="002D4A9E">
        <w:rPr>
          <w:rFonts w:ascii="Calibri" w:hAnsi="Calibri" w:cs="Calibri"/>
          <w:color w:val="000000" w:themeColor="text1"/>
        </w:rPr>
        <w:t xml:space="preserve">- as vencedoras terão direito aos prêmios oferecidos pelo SEBRAE estadual além dos prêmios indicados neste regulamento. </w:t>
      </w:r>
    </w:p>
    <w:p w:rsidR="004505DD" w:rsidRPr="002D4A9E" w:rsidRDefault="004505DD" w:rsidP="002C0DBA">
      <w:pPr>
        <w:pStyle w:val="Default"/>
        <w:spacing w:before="120" w:after="120"/>
        <w:jc w:val="both"/>
        <w:rPr>
          <w:rFonts w:ascii="Calibri" w:hAnsi="Calibri" w:cs="Calibri"/>
          <w:color w:val="000000" w:themeColor="text1"/>
        </w:rPr>
      </w:pPr>
      <w:r w:rsidRPr="002D4A9E">
        <w:rPr>
          <w:rFonts w:ascii="Calibri" w:hAnsi="Calibri" w:cs="Calibri"/>
          <w:b/>
          <w:bCs/>
          <w:color w:val="000000" w:themeColor="text1"/>
        </w:rPr>
        <w:t xml:space="preserve">§ 5º - </w:t>
      </w:r>
      <w:r w:rsidRPr="002D4A9E">
        <w:rPr>
          <w:rFonts w:ascii="Calibri" w:hAnsi="Calibri" w:cs="Calibri"/>
          <w:color w:val="000000" w:themeColor="text1"/>
        </w:rPr>
        <w:t xml:space="preserve">qualquer outra liberalidade do SEBRAE em relação a uma vencedora ou grupo de vencedoras não constituirá em direito de reivindicação das demais. </w:t>
      </w:r>
    </w:p>
    <w:p w:rsidR="004505DD" w:rsidRPr="002D4A9E" w:rsidRDefault="004505DD" w:rsidP="002C0DBA">
      <w:pPr>
        <w:pStyle w:val="Default"/>
        <w:spacing w:before="120" w:after="120"/>
        <w:jc w:val="both"/>
        <w:rPr>
          <w:rFonts w:ascii="Calibri" w:hAnsi="Calibri" w:cs="Calibri"/>
          <w:color w:val="000000" w:themeColor="text1"/>
        </w:rPr>
      </w:pPr>
      <w:r w:rsidRPr="002D4A9E">
        <w:rPr>
          <w:rFonts w:ascii="Calibri" w:hAnsi="Calibri" w:cs="Calibri"/>
          <w:b/>
          <w:bCs/>
          <w:color w:val="000000" w:themeColor="text1"/>
        </w:rPr>
        <w:t xml:space="preserve">§ 6º - </w:t>
      </w:r>
      <w:r w:rsidRPr="002D4A9E">
        <w:rPr>
          <w:rFonts w:ascii="Calibri" w:hAnsi="Calibri" w:cs="Calibri"/>
          <w:color w:val="000000" w:themeColor="text1"/>
        </w:rPr>
        <w:t xml:space="preserve">os casos considerados omissos serão submetidos à coordenação nacional do </w:t>
      </w:r>
      <w:r w:rsidR="0046591E" w:rsidRPr="002D4A9E">
        <w:rPr>
          <w:rFonts w:ascii="Calibri" w:hAnsi="Calibri" w:cs="Calibri"/>
          <w:color w:val="000000" w:themeColor="text1"/>
        </w:rPr>
        <w:t>P</w:t>
      </w:r>
      <w:r w:rsidRPr="002D4A9E">
        <w:rPr>
          <w:rFonts w:ascii="Calibri" w:hAnsi="Calibri" w:cs="Calibri"/>
          <w:color w:val="000000" w:themeColor="text1"/>
        </w:rPr>
        <w:t xml:space="preserve">rêmio, cuja decisão será soberana, não cabendo recurso ou apelação. </w:t>
      </w:r>
    </w:p>
    <w:p w:rsidR="004505DD" w:rsidRPr="002D4A9E" w:rsidRDefault="004505DD" w:rsidP="002C0DBA">
      <w:pPr>
        <w:pStyle w:val="Default"/>
        <w:spacing w:before="120" w:after="120"/>
        <w:jc w:val="both"/>
        <w:rPr>
          <w:rFonts w:ascii="Calibri" w:hAnsi="Calibri" w:cs="Calibri"/>
          <w:color w:val="000000" w:themeColor="text1"/>
        </w:rPr>
      </w:pPr>
    </w:p>
    <w:p w:rsidR="004505DD" w:rsidRPr="002D4A9E" w:rsidRDefault="004505DD" w:rsidP="002C0DBA">
      <w:pPr>
        <w:pStyle w:val="Default"/>
        <w:spacing w:before="120" w:after="120"/>
        <w:jc w:val="both"/>
        <w:rPr>
          <w:rFonts w:ascii="Calibri" w:hAnsi="Calibri" w:cs="Calibri"/>
          <w:color w:val="000000" w:themeColor="text1"/>
        </w:rPr>
      </w:pPr>
      <w:r w:rsidRPr="002D4A9E">
        <w:rPr>
          <w:rFonts w:ascii="Calibri" w:hAnsi="Calibri" w:cs="Calibri"/>
          <w:color w:val="000000" w:themeColor="text1"/>
        </w:rPr>
        <w:t>Brasília, 201</w:t>
      </w:r>
      <w:r w:rsidR="00731377" w:rsidRPr="002D4A9E">
        <w:rPr>
          <w:rFonts w:ascii="Calibri" w:hAnsi="Calibri" w:cs="Calibri"/>
          <w:color w:val="000000" w:themeColor="text1"/>
        </w:rPr>
        <w:t>4</w:t>
      </w:r>
    </w:p>
    <w:p w:rsidR="004505DD" w:rsidRPr="002D4A9E" w:rsidRDefault="004505DD" w:rsidP="002C0DBA">
      <w:pPr>
        <w:pStyle w:val="Default"/>
        <w:spacing w:before="120" w:after="120"/>
        <w:jc w:val="both"/>
        <w:rPr>
          <w:rFonts w:ascii="Calibri" w:hAnsi="Calibri" w:cs="Calibri"/>
          <w:b/>
          <w:bCs/>
          <w:color w:val="000000" w:themeColor="text1"/>
        </w:rPr>
      </w:pPr>
    </w:p>
    <w:p w:rsidR="004505DD" w:rsidRPr="002D4A9E" w:rsidRDefault="004505DD" w:rsidP="002C0DBA">
      <w:pPr>
        <w:pStyle w:val="Default"/>
        <w:spacing w:before="120" w:after="120"/>
        <w:jc w:val="both"/>
        <w:rPr>
          <w:rFonts w:ascii="Calibri" w:hAnsi="Calibri" w:cs="Calibri"/>
          <w:b/>
          <w:bCs/>
          <w:color w:val="000000" w:themeColor="text1"/>
        </w:rPr>
      </w:pPr>
    </w:p>
    <w:p w:rsidR="004505DD" w:rsidRPr="002D4A9E" w:rsidRDefault="00AE4B9F" w:rsidP="002C0DBA">
      <w:pPr>
        <w:pStyle w:val="Default"/>
        <w:spacing w:before="120" w:after="120"/>
        <w:jc w:val="both"/>
        <w:rPr>
          <w:rFonts w:ascii="Calibri" w:hAnsi="Calibri" w:cs="Calibri"/>
          <w:color w:val="000000" w:themeColor="text1"/>
          <w:sz w:val="32"/>
          <w:szCs w:val="32"/>
          <w:u w:val="single"/>
        </w:rPr>
      </w:pPr>
      <w:r w:rsidRPr="002D4A9E">
        <w:rPr>
          <w:rFonts w:ascii="Calibri" w:hAnsi="Calibri" w:cs="Calibri"/>
          <w:b/>
          <w:bCs/>
          <w:color w:val="000000" w:themeColor="text1"/>
        </w:rPr>
        <w:br w:type="page"/>
      </w:r>
      <w:r w:rsidR="004505DD" w:rsidRPr="002D4A9E">
        <w:rPr>
          <w:rFonts w:ascii="Calibri" w:hAnsi="Calibri" w:cs="Calibri"/>
          <w:b/>
          <w:bCs/>
          <w:color w:val="000000" w:themeColor="text1"/>
          <w:sz w:val="32"/>
          <w:szCs w:val="32"/>
          <w:u w:val="single"/>
        </w:rPr>
        <w:lastRenderedPageBreak/>
        <w:t xml:space="preserve">Anexo I </w:t>
      </w:r>
    </w:p>
    <w:p w:rsidR="002C18E6" w:rsidRPr="002D4A9E" w:rsidRDefault="002C18E6" w:rsidP="002C18E6">
      <w:pPr>
        <w:pStyle w:val="Default"/>
        <w:spacing w:before="120" w:after="120"/>
        <w:jc w:val="both"/>
        <w:rPr>
          <w:rFonts w:ascii="Calibri" w:hAnsi="Calibri" w:cs="Calibri"/>
          <w:color w:val="000000" w:themeColor="text1"/>
        </w:rPr>
      </w:pPr>
      <w:r w:rsidRPr="002D4A9E">
        <w:rPr>
          <w:rFonts w:ascii="Calibri" w:hAnsi="Calibri" w:cs="Calibri"/>
          <w:b/>
          <w:bCs/>
          <w:color w:val="000000" w:themeColor="text1"/>
        </w:rPr>
        <w:t xml:space="preserve">Ficha de Inscrição </w:t>
      </w:r>
    </w:p>
    <w:p w:rsidR="002C18E6" w:rsidRPr="002D4A9E" w:rsidRDefault="002C18E6" w:rsidP="002C18E6">
      <w:pPr>
        <w:pStyle w:val="Default"/>
        <w:spacing w:before="120" w:after="120"/>
        <w:jc w:val="both"/>
        <w:rPr>
          <w:rFonts w:ascii="Calibri" w:hAnsi="Calibri" w:cs="Calibri"/>
          <w:color w:val="000000" w:themeColor="text1"/>
        </w:rPr>
      </w:pPr>
      <w:r w:rsidRPr="002D4A9E">
        <w:rPr>
          <w:rFonts w:ascii="Calibri" w:hAnsi="Calibri" w:cs="Calibri"/>
          <w:color w:val="000000" w:themeColor="text1"/>
        </w:rPr>
        <w:t xml:space="preserve">(Esta ficha só será válida se o texto do relato da candidata e o questionário de autoavaliação estiverem em conformidade e anexos a ela.) </w:t>
      </w:r>
    </w:p>
    <w:p w:rsidR="002C18E6" w:rsidRPr="002D4A9E" w:rsidRDefault="002C18E6" w:rsidP="002C18E6">
      <w:pPr>
        <w:pStyle w:val="Default"/>
        <w:spacing w:before="120" w:after="120"/>
        <w:jc w:val="both"/>
        <w:rPr>
          <w:rFonts w:ascii="Calibri" w:hAnsi="Calibri" w:cs="Calibri"/>
          <w:color w:val="000000" w:themeColor="text1"/>
        </w:rPr>
      </w:pPr>
      <w:r w:rsidRPr="002D4A9E">
        <w:rPr>
          <w:rFonts w:ascii="Calibri" w:hAnsi="Calibri" w:cs="Calibri"/>
          <w:color w:val="000000" w:themeColor="text1"/>
        </w:rPr>
        <w:t xml:space="preserve">* Campos obrigatórios </w:t>
      </w:r>
    </w:p>
    <w:p w:rsidR="002C18E6" w:rsidRPr="002D4A9E" w:rsidRDefault="002C18E6" w:rsidP="002C18E6">
      <w:pPr>
        <w:pStyle w:val="Default"/>
        <w:spacing w:before="120" w:after="120"/>
        <w:jc w:val="both"/>
        <w:rPr>
          <w:rFonts w:ascii="Calibri" w:hAnsi="Calibri" w:cs="Calibri"/>
          <w:color w:val="000000" w:themeColor="text1"/>
        </w:rPr>
      </w:pPr>
      <w:r w:rsidRPr="002D4A9E">
        <w:rPr>
          <w:rFonts w:ascii="Calibri" w:hAnsi="Calibri" w:cs="Calibri"/>
          <w:b/>
          <w:bCs/>
          <w:color w:val="000000" w:themeColor="text1"/>
        </w:rPr>
        <w:t xml:space="preserve">PREENCHIMENTO PELA CANDIDATA </w:t>
      </w:r>
    </w:p>
    <w:p w:rsidR="002C18E6" w:rsidRPr="002D4A9E" w:rsidRDefault="002C18E6" w:rsidP="002C18E6">
      <w:pPr>
        <w:pStyle w:val="Default"/>
        <w:spacing w:before="120" w:after="120"/>
        <w:jc w:val="both"/>
        <w:rPr>
          <w:rFonts w:ascii="Calibri" w:hAnsi="Calibri" w:cs="Calibri"/>
          <w:color w:val="000000" w:themeColor="text1"/>
        </w:rPr>
      </w:pPr>
      <w:r w:rsidRPr="002D4A9E">
        <w:rPr>
          <w:rFonts w:ascii="Calibri" w:hAnsi="Calibri" w:cs="Calibri"/>
          <w:b/>
          <w:bCs/>
          <w:color w:val="000000" w:themeColor="text1"/>
        </w:rPr>
        <w:t xml:space="preserve">Dados da empresa </w:t>
      </w:r>
    </w:p>
    <w:p w:rsidR="002C18E6" w:rsidRPr="002D4A9E" w:rsidRDefault="002C18E6" w:rsidP="002C18E6">
      <w:pPr>
        <w:pStyle w:val="Default"/>
        <w:spacing w:before="120" w:after="120"/>
        <w:jc w:val="both"/>
        <w:rPr>
          <w:rFonts w:ascii="Calibri" w:hAnsi="Calibri" w:cs="Calibri"/>
          <w:color w:val="000000" w:themeColor="text1"/>
        </w:rPr>
      </w:pPr>
      <w:r w:rsidRPr="002D4A9E">
        <w:rPr>
          <w:rFonts w:ascii="Calibri" w:hAnsi="Calibri" w:cs="Calibri"/>
          <w:color w:val="000000" w:themeColor="text1"/>
        </w:rPr>
        <w:t xml:space="preserve">Categoria do Prêmio*: </w:t>
      </w:r>
    </w:p>
    <w:p w:rsidR="002C18E6" w:rsidRPr="002D4A9E" w:rsidRDefault="002C18E6" w:rsidP="002C18E6">
      <w:pPr>
        <w:pStyle w:val="Default"/>
        <w:spacing w:before="120" w:after="120"/>
        <w:jc w:val="both"/>
        <w:rPr>
          <w:rFonts w:ascii="Calibri" w:hAnsi="Calibri" w:cs="Calibri"/>
          <w:color w:val="000000" w:themeColor="text1"/>
        </w:rPr>
      </w:pPr>
      <w:proofErr w:type="gramStart"/>
      <w:r w:rsidRPr="002D4A9E">
        <w:rPr>
          <w:rFonts w:ascii="Calibri" w:hAnsi="Calibri" w:cs="Calibri"/>
          <w:color w:val="000000" w:themeColor="text1"/>
        </w:rPr>
        <w:t xml:space="preserve">(  </w:t>
      </w:r>
      <w:proofErr w:type="gramEnd"/>
      <w:r w:rsidRPr="002D4A9E">
        <w:rPr>
          <w:rFonts w:ascii="Calibri" w:hAnsi="Calibri" w:cs="Calibri"/>
          <w:color w:val="000000" w:themeColor="text1"/>
        </w:rPr>
        <w:t xml:space="preserve"> ) Pequenos Negócios (   ) Produtora Rural (   ) Microempreendedora Individual  </w:t>
      </w:r>
    </w:p>
    <w:p w:rsidR="002C18E6" w:rsidRPr="002D4A9E" w:rsidRDefault="002C18E6" w:rsidP="002C18E6">
      <w:pPr>
        <w:pStyle w:val="Default"/>
        <w:spacing w:before="120" w:after="120"/>
        <w:jc w:val="both"/>
        <w:rPr>
          <w:rFonts w:ascii="Calibri" w:hAnsi="Calibri" w:cs="Calibri"/>
          <w:color w:val="000000" w:themeColor="text1"/>
        </w:rPr>
      </w:pPr>
      <w:r w:rsidRPr="002D4A9E">
        <w:rPr>
          <w:rFonts w:ascii="Calibri" w:hAnsi="Calibri" w:cs="Calibri"/>
          <w:color w:val="000000" w:themeColor="text1"/>
        </w:rPr>
        <w:t xml:space="preserve">Razão Social*:__________________________________________________________ </w:t>
      </w:r>
    </w:p>
    <w:p w:rsidR="002C18E6" w:rsidRPr="002D4A9E" w:rsidRDefault="002C18E6" w:rsidP="002C18E6">
      <w:pPr>
        <w:pStyle w:val="Default"/>
        <w:spacing w:before="120" w:after="120"/>
        <w:jc w:val="both"/>
        <w:rPr>
          <w:rFonts w:ascii="Calibri" w:hAnsi="Calibri" w:cs="Calibri"/>
          <w:color w:val="000000" w:themeColor="text1"/>
        </w:rPr>
      </w:pPr>
      <w:r w:rsidRPr="002D4A9E">
        <w:rPr>
          <w:rFonts w:ascii="Calibri" w:hAnsi="Calibri" w:cs="Calibri"/>
          <w:color w:val="000000" w:themeColor="text1"/>
        </w:rPr>
        <w:t xml:space="preserve">Nome Fantasia*:_________________________________________________________ </w:t>
      </w:r>
    </w:p>
    <w:p w:rsidR="002C18E6" w:rsidRPr="002D4A9E" w:rsidRDefault="002C18E6" w:rsidP="002C18E6">
      <w:pPr>
        <w:rPr>
          <w:b/>
          <w:color w:val="000000" w:themeColor="text1"/>
          <w:sz w:val="24"/>
          <w:szCs w:val="24"/>
        </w:rPr>
      </w:pPr>
      <w:r w:rsidRPr="002D4A9E">
        <w:rPr>
          <w:b/>
          <w:color w:val="000000" w:themeColor="text1"/>
          <w:sz w:val="24"/>
          <w:szCs w:val="24"/>
        </w:rPr>
        <w:t>Tipo de Empreendimento:</w:t>
      </w:r>
    </w:p>
    <w:p w:rsidR="002C18E6" w:rsidRPr="002D4A9E" w:rsidRDefault="002C18E6" w:rsidP="002C18E6">
      <w:pPr>
        <w:rPr>
          <w:color w:val="000000" w:themeColor="text1"/>
          <w:sz w:val="24"/>
          <w:szCs w:val="24"/>
        </w:rPr>
      </w:pPr>
      <w:proofErr w:type="gramStart"/>
      <w:r w:rsidRPr="002D4A9E">
        <w:rPr>
          <w:color w:val="000000" w:themeColor="text1"/>
          <w:sz w:val="24"/>
          <w:szCs w:val="24"/>
        </w:rPr>
        <w:t xml:space="preserve">(  </w:t>
      </w:r>
      <w:proofErr w:type="gramEnd"/>
      <w:r w:rsidRPr="002D4A9E">
        <w:rPr>
          <w:color w:val="000000" w:themeColor="text1"/>
          <w:sz w:val="24"/>
          <w:szCs w:val="24"/>
        </w:rPr>
        <w:t xml:space="preserve"> )</w:t>
      </w:r>
      <w:r w:rsidR="007932C6" w:rsidRPr="002D4A9E">
        <w:rPr>
          <w:color w:val="000000" w:themeColor="text1"/>
          <w:sz w:val="24"/>
          <w:szCs w:val="24"/>
        </w:rPr>
        <w:t xml:space="preserve"> </w:t>
      </w:r>
      <w:r w:rsidRPr="002D4A9E">
        <w:rPr>
          <w:color w:val="000000" w:themeColor="text1"/>
          <w:sz w:val="24"/>
          <w:szCs w:val="24"/>
        </w:rPr>
        <w:t>Empresa com CNPJ*</w:t>
      </w:r>
    </w:p>
    <w:p w:rsidR="002C18E6" w:rsidRPr="002D4A9E" w:rsidRDefault="002C18E6" w:rsidP="002C18E6">
      <w:pPr>
        <w:rPr>
          <w:color w:val="000000" w:themeColor="text1"/>
          <w:sz w:val="24"/>
          <w:szCs w:val="24"/>
        </w:rPr>
      </w:pPr>
      <w:r w:rsidRPr="002D4A9E">
        <w:rPr>
          <w:color w:val="000000" w:themeColor="text1"/>
          <w:sz w:val="24"/>
          <w:szCs w:val="24"/>
        </w:rPr>
        <w:t xml:space="preserve"> </w:t>
      </w:r>
      <w:r w:rsidRPr="002D4A9E">
        <w:rPr>
          <w:color w:val="000000" w:themeColor="text1"/>
          <w:sz w:val="24"/>
          <w:szCs w:val="24"/>
        </w:rPr>
        <w:tab/>
        <w:t>CNPJ*:__________________________</w:t>
      </w:r>
    </w:p>
    <w:p w:rsidR="002C18E6" w:rsidRPr="002D4A9E" w:rsidRDefault="002C18E6" w:rsidP="002C18E6">
      <w:pPr>
        <w:rPr>
          <w:color w:val="000000" w:themeColor="text1"/>
          <w:sz w:val="24"/>
          <w:szCs w:val="24"/>
        </w:rPr>
      </w:pPr>
      <w:proofErr w:type="gramStart"/>
      <w:r w:rsidRPr="002D4A9E">
        <w:rPr>
          <w:color w:val="000000" w:themeColor="text1"/>
          <w:sz w:val="24"/>
          <w:szCs w:val="24"/>
        </w:rPr>
        <w:t xml:space="preserve">(  </w:t>
      </w:r>
      <w:proofErr w:type="gramEnd"/>
      <w:r w:rsidRPr="002D4A9E">
        <w:rPr>
          <w:color w:val="000000" w:themeColor="text1"/>
          <w:sz w:val="24"/>
          <w:szCs w:val="24"/>
        </w:rPr>
        <w:t xml:space="preserve"> )Produtora rural*  - Fornecer pelo menos 1 opção dentre os registros abaixo:</w:t>
      </w:r>
    </w:p>
    <w:p w:rsidR="002C18E6" w:rsidRPr="002D4A9E" w:rsidRDefault="002C18E6" w:rsidP="002C18E6">
      <w:pPr>
        <w:rPr>
          <w:color w:val="000000" w:themeColor="text1"/>
          <w:sz w:val="24"/>
          <w:szCs w:val="24"/>
        </w:rPr>
      </w:pPr>
      <w:r w:rsidRPr="002D4A9E">
        <w:rPr>
          <w:color w:val="000000" w:themeColor="text1"/>
          <w:sz w:val="24"/>
          <w:szCs w:val="24"/>
        </w:rPr>
        <w:t xml:space="preserve"> </w:t>
      </w:r>
      <w:r w:rsidRPr="002D4A9E">
        <w:rPr>
          <w:color w:val="000000" w:themeColor="text1"/>
          <w:sz w:val="24"/>
          <w:szCs w:val="24"/>
        </w:rPr>
        <w:tab/>
        <w:t>CNPJ: __________________________</w:t>
      </w:r>
    </w:p>
    <w:p w:rsidR="002C18E6" w:rsidRPr="002D4A9E" w:rsidRDefault="002C18E6" w:rsidP="002C18E6">
      <w:pPr>
        <w:ind w:firstLine="708"/>
        <w:rPr>
          <w:color w:val="000000" w:themeColor="text1"/>
          <w:sz w:val="24"/>
          <w:szCs w:val="24"/>
        </w:rPr>
      </w:pPr>
      <w:r w:rsidRPr="002D4A9E">
        <w:rPr>
          <w:color w:val="000000" w:themeColor="text1"/>
          <w:sz w:val="24"/>
          <w:szCs w:val="24"/>
        </w:rPr>
        <w:t>Inscrição Estadual: __________________________</w:t>
      </w:r>
    </w:p>
    <w:p w:rsidR="002C18E6" w:rsidRPr="002D4A9E" w:rsidRDefault="002C18E6" w:rsidP="002C18E6">
      <w:pPr>
        <w:ind w:firstLine="708"/>
        <w:rPr>
          <w:color w:val="000000" w:themeColor="text1"/>
          <w:sz w:val="24"/>
          <w:szCs w:val="24"/>
        </w:rPr>
      </w:pPr>
      <w:r w:rsidRPr="002D4A9E">
        <w:rPr>
          <w:color w:val="000000" w:themeColor="text1"/>
          <w:sz w:val="24"/>
          <w:szCs w:val="24"/>
        </w:rPr>
        <w:t>DAP: __________________________</w:t>
      </w:r>
    </w:p>
    <w:p w:rsidR="002C18E6" w:rsidRPr="002D4A9E" w:rsidRDefault="002C18E6" w:rsidP="002C18E6">
      <w:pPr>
        <w:ind w:firstLine="708"/>
        <w:rPr>
          <w:color w:val="000000" w:themeColor="text1"/>
          <w:sz w:val="24"/>
          <w:szCs w:val="24"/>
        </w:rPr>
      </w:pPr>
      <w:r w:rsidRPr="002D4A9E">
        <w:rPr>
          <w:color w:val="000000" w:themeColor="text1"/>
          <w:sz w:val="24"/>
          <w:szCs w:val="24"/>
        </w:rPr>
        <w:t>Registro no Ministério da Pesca: _____________________</w:t>
      </w:r>
    </w:p>
    <w:p w:rsidR="002C18E6" w:rsidRPr="002D4A9E" w:rsidRDefault="002C18E6" w:rsidP="002C18E6">
      <w:pPr>
        <w:pStyle w:val="Default"/>
        <w:spacing w:before="120" w:after="120"/>
        <w:jc w:val="both"/>
        <w:rPr>
          <w:rFonts w:ascii="Calibri" w:hAnsi="Calibri" w:cs="Calibri"/>
          <w:color w:val="000000" w:themeColor="text1"/>
        </w:rPr>
      </w:pPr>
      <w:r w:rsidRPr="002D4A9E">
        <w:rPr>
          <w:rFonts w:ascii="Calibri" w:hAnsi="Calibri" w:cs="Calibri"/>
          <w:color w:val="000000" w:themeColor="text1"/>
        </w:rPr>
        <w:t xml:space="preserve">Data da abertura da empresa*:___/____/___ </w:t>
      </w:r>
    </w:p>
    <w:p w:rsidR="002C18E6" w:rsidRPr="002D4A9E" w:rsidRDefault="002C18E6" w:rsidP="002C18E6">
      <w:pPr>
        <w:pStyle w:val="Default"/>
        <w:spacing w:before="120" w:after="120"/>
        <w:jc w:val="both"/>
        <w:rPr>
          <w:rFonts w:ascii="Calibri" w:hAnsi="Calibri" w:cs="Calibri"/>
          <w:color w:val="000000" w:themeColor="text1"/>
        </w:rPr>
      </w:pPr>
      <w:r w:rsidRPr="002D4A9E">
        <w:rPr>
          <w:rFonts w:ascii="Calibri" w:hAnsi="Calibri" w:cs="Calibri"/>
          <w:color w:val="000000" w:themeColor="text1"/>
        </w:rPr>
        <w:t xml:space="preserve">Número de empregados*______________ </w:t>
      </w:r>
    </w:p>
    <w:p w:rsidR="002C18E6" w:rsidRPr="002D4A9E" w:rsidRDefault="002C18E6" w:rsidP="002C18E6">
      <w:pPr>
        <w:pStyle w:val="Default"/>
        <w:spacing w:before="120" w:after="120"/>
        <w:jc w:val="both"/>
        <w:rPr>
          <w:rFonts w:ascii="Calibri" w:hAnsi="Calibri" w:cs="Calibri"/>
          <w:color w:val="000000" w:themeColor="text1"/>
        </w:rPr>
      </w:pPr>
      <w:r w:rsidRPr="002D4A9E">
        <w:rPr>
          <w:rFonts w:ascii="Calibri" w:hAnsi="Calibri" w:cs="Calibri"/>
          <w:color w:val="000000" w:themeColor="text1"/>
        </w:rPr>
        <w:t xml:space="preserve">Endereço* (Rua, Av.):____________________________________________________ </w:t>
      </w:r>
    </w:p>
    <w:p w:rsidR="002C18E6" w:rsidRPr="002D4A9E" w:rsidRDefault="002C18E6" w:rsidP="002C18E6">
      <w:pPr>
        <w:pStyle w:val="Default"/>
        <w:spacing w:before="120" w:after="120"/>
        <w:jc w:val="both"/>
        <w:rPr>
          <w:rFonts w:ascii="Calibri" w:hAnsi="Calibri" w:cs="Calibri"/>
          <w:color w:val="000000" w:themeColor="text1"/>
        </w:rPr>
      </w:pPr>
      <w:r w:rsidRPr="002D4A9E">
        <w:rPr>
          <w:rFonts w:ascii="Calibri" w:hAnsi="Calibri" w:cs="Calibri"/>
          <w:color w:val="000000" w:themeColor="text1"/>
        </w:rPr>
        <w:t>Número*: ___________________________</w:t>
      </w:r>
    </w:p>
    <w:p w:rsidR="002C18E6" w:rsidRPr="002D4A9E" w:rsidRDefault="002C18E6" w:rsidP="002C18E6">
      <w:pPr>
        <w:pStyle w:val="Default"/>
        <w:spacing w:before="120" w:after="120"/>
        <w:jc w:val="both"/>
        <w:rPr>
          <w:rFonts w:ascii="Calibri" w:hAnsi="Calibri" w:cs="Calibri"/>
          <w:color w:val="000000" w:themeColor="text1"/>
        </w:rPr>
      </w:pPr>
      <w:r w:rsidRPr="002D4A9E">
        <w:rPr>
          <w:rFonts w:ascii="Calibri" w:hAnsi="Calibri" w:cs="Calibri"/>
          <w:color w:val="000000" w:themeColor="text1"/>
        </w:rPr>
        <w:t xml:space="preserve">Complemento: _______________________ </w:t>
      </w:r>
    </w:p>
    <w:p w:rsidR="002C18E6" w:rsidRPr="002D4A9E" w:rsidRDefault="002C18E6" w:rsidP="002C18E6">
      <w:pPr>
        <w:pStyle w:val="Default"/>
        <w:spacing w:before="120" w:after="120"/>
        <w:jc w:val="both"/>
        <w:rPr>
          <w:rFonts w:ascii="Calibri" w:hAnsi="Calibri" w:cs="Calibri"/>
          <w:color w:val="000000" w:themeColor="text1"/>
        </w:rPr>
      </w:pPr>
      <w:r w:rsidRPr="002D4A9E">
        <w:rPr>
          <w:rFonts w:ascii="Calibri" w:hAnsi="Calibri" w:cs="Calibri"/>
          <w:color w:val="000000" w:themeColor="text1"/>
        </w:rPr>
        <w:t xml:space="preserve">Bairro*:________________ </w:t>
      </w:r>
    </w:p>
    <w:p w:rsidR="002C18E6" w:rsidRPr="002D4A9E" w:rsidRDefault="002C18E6" w:rsidP="002C18E6">
      <w:pPr>
        <w:pStyle w:val="Default"/>
        <w:spacing w:before="120" w:after="120"/>
        <w:jc w:val="both"/>
        <w:rPr>
          <w:rFonts w:ascii="Calibri" w:hAnsi="Calibri" w:cs="Calibri"/>
          <w:color w:val="000000" w:themeColor="text1"/>
        </w:rPr>
      </w:pPr>
      <w:r w:rsidRPr="002D4A9E">
        <w:rPr>
          <w:rFonts w:ascii="Calibri" w:hAnsi="Calibri" w:cs="Calibri"/>
          <w:color w:val="000000" w:themeColor="text1"/>
        </w:rPr>
        <w:t xml:space="preserve">Estado*:______ Cidade*:__________________ </w:t>
      </w:r>
    </w:p>
    <w:p w:rsidR="002C18E6" w:rsidRPr="002D4A9E" w:rsidRDefault="002C18E6" w:rsidP="002C18E6">
      <w:pPr>
        <w:pStyle w:val="Default"/>
        <w:spacing w:before="120" w:after="120"/>
        <w:jc w:val="both"/>
        <w:rPr>
          <w:rFonts w:ascii="Calibri" w:hAnsi="Calibri" w:cs="Calibri"/>
          <w:color w:val="000000" w:themeColor="text1"/>
        </w:rPr>
      </w:pPr>
      <w:r w:rsidRPr="002D4A9E">
        <w:rPr>
          <w:rFonts w:ascii="Calibri" w:hAnsi="Calibri" w:cs="Calibri"/>
          <w:color w:val="000000" w:themeColor="text1"/>
        </w:rPr>
        <w:t xml:space="preserve">CEP*:____________ </w:t>
      </w:r>
    </w:p>
    <w:p w:rsidR="002C18E6" w:rsidRPr="002D4A9E" w:rsidRDefault="002C18E6" w:rsidP="002C18E6">
      <w:pPr>
        <w:pStyle w:val="Default"/>
        <w:spacing w:before="120" w:after="120"/>
        <w:jc w:val="both"/>
        <w:rPr>
          <w:rFonts w:ascii="Calibri" w:hAnsi="Calibri" w:cs="Calibri"/>
          <w:color w:val="000000" w:themeColor="text1"/>
        </w:rPr>
      </w:pPr>
      <w:r w:rsidRPr="002D4A9E">
        <w:rPr>
          <w:rFonts w:ascii="Calibri" w:hAnsi="Calibri" w:cs="Calibri"/>
          <w:color w:val="000000" w:themeColor="text1"/>
        </w:rPr>
        <w:t xml:space="preserve">Telefone*: </w:t>
      </w:r>
      <w:proofErr w:type="gramStart"/>
      <w:r w:rsidRPr="002D4A9E">
        <w:rPr>
          <w:rFonts w:ascii="Calibri" w:hAnsi="Calibri" w:cs="Calibri"/>
          <w:color w:val="000000" w:themeColor="text1"/>
        </w:rPr>
        <w:t xml:space="preserve">(  </w:t>
      </w:r>
      <w:proofErr w:type="gramEnd"/>
      <w:r w:rsidRPr="002D4A9E">
        <w:rPr>
          <w:rFonts w:ascii="Calibri" w:hAnsi="Calibri" w:cs="Calibri"/>
          <w:color w:val="000000" w:themeColor="text1"/>
        </w:rPr>
        <w:t xml:space="preserve"> ) ____________________ </w:t>
      </w:r>
    </w:p>
    <w:p w:rsidR="002C18E6" w:rsidRPr="002D4A9E" w:rsidRDefault="002C18E6" w:rsidP="002C18E6">
      <w:pPr>
        <w:pStyle w:val="Default"/>
        <w:spacing w:before="120" w:after="120"/>
        <w:jc w:val="both"/>
        <w:rPr>
          <w:rFonts w:ascii="Calibri" w:hAnsi="Calibri" w:cs="Calibri"/>
          <w:color w:val="000000" w:themeColor="text1"/>
        </w:rPr>
      </w:pPr>
      <w:r w:rsidRPr="002D4A9E">
        <w:rPr>
          <w:rFonts w:ascii="Calibri" w:hAnsi="Calibri" w:cs="Calibri"/>
          <w:color w:val="000000" w:themeColor="text1"/>
        </w:rPr>
        <w:t xml:space="preserve">Site: ________________________ e-mail:________________________ </w:t>
      </w:r>
    </w:p>
    <w:p w:rsidR="002C18E6" w:rsidRPr="002D4A9E" w:rsidRDefault="00731377" w:rsidP="002C18E6">
      <w:pPr>
        <w:pStyle w:val="Default"/>
        <w:spacing w:before="120" w:after="120"/>
        <w:jc w:val="both"/>
        <w:rPr>
          <w:rFonts w:ascii="Calibri" w:hAnsi="Calibri" w:cs="Calibri"/>
          <w:color w:val="000000" w:themeColor="text1"/>
        </w:rPr>
      </w:pPr>
      <w:r w:rsidRPr="002D4A9E">
        <w:rPr>
          <w:rFonts w:ascii="Calibri" w:hAnsi="Calibri" w:cs="Calibri"/>
          <w:color w:val="000000" w:themeColor="text1"/>
        </w:rPr>
        <w:t>Faturamento anual em 2013</w:t>
      </w:r>
      <w:r w:rsidR="002C18E6" w:rsidRPr="002D4A9E">
        <w:rPr>
          <w:rFonts w:ascii="Calibri" w:hAnsi="Calibri" w:cs="Calibri"/>
          <w:color w:val="000000" w:themeColor="text1"/>
        </w:rPr>
        <w:t xml:space="preserve"> (R</w:t>
      </w:r>
      <w:proofErr w:type="gramStart"/>
      <w:r w:rsidR="002C18E6" w:rsidRPr="002D4A9E">
        <w:rPr>
          <w:rFonts w:ascii="Calibri" w:hAnsi="Calibri" w:cs="Calibri"/>
          <w:color w:val="000000" w:themeColor="text1"/>
        </w:rPr>
        <w:t>$)*</w:t>
      </w:r>
      <w:proofErr w:type="gramEnd"/>
      <w:r w:rsidR="002C18E6" w:rsidRPr="002D4A9E">
        <w:rPr>
          <w:rFonts w:ascii="Calibri" w:hAnsi="Calibri" w:cs="Calibri"/>
          <w:color w:val="000000" w:themeColor="text1"/>
        </w:rPr>
        <w:t xml:space="preserve">: </w:t>
      </w:r>
    </w:p>
    <w:p w:rsidR="002C18E6" w:rsidRPr="002D4A9E" w:rsidRDefault="002C18E6" w:rsidP="002C18E6">
      <w:pPr>
        <w:rPr>
          <w:color w:val="000000" w:themeColor="text1"/>
        </w:rPr>
      </w:pPr>
      <w:proofErr w:type="gramStart"/>
      <w:r w:rsidRPr="002D4A9E">
        <w:rPr>
          <w:color w:val="000000" w:themeColor="text1"/>
        </w:rPr>
        <w:t>(  </w:t>
      </w:r>
      <w:proofErr w:type="gramEnd"/>
      <w:r w:rsidRPr="002D4A9E">
        <w:rPr>
          <w:color w:val="000000" w:themeColor="text1"/>
        </w:rPr>
        <w:t xml:space="preserve"> ) 0,01 a 60.000,00 – Microempreendedor Individual  (incluindo demais enquadramentos da Lei Complementar No. 128/2008)  </w:t>
      </w:r>
    </w:p>
    <w:p w:rsidR="002C18E6" w:rsidRPr="002D4A9E" w:rsidRDefault="002C18E6" w:rsidP="002C18E6">
      <w:pPr>
        <w:rPr>
          <w:color w:val="000000" w:themeColor="text1"/>
        </w:rPr>
      </w:pPr>
      <w:proofErr w:type="gramStart"/>
      <w:r w:rsidRPr="002D4A9E">
        <w:rPr>
          <w:color w:val="000000" w:themeColor="text1"/>
        </w:rPr>
        <w:t>(  </w:t>
      </w:r>
      <w:proofErr w:type="gramEnd"/>
      <w:r w:rsidRPr="002D4A9E">
        <w:rPr>
          <w:color w:val="000000" w:themeColor="text1"/>
        </w:rPr>
        <w:t xml:space="preserve"> )</w:t>
      </w:r>
      <w:r w:rsidR="0021427E" w:rsidRPr="002D4A9E">
        <w:rPr>
          <w:color w:val="000000" w:themeColor="text1"/>
        </w:rPr>
        <w:t xml:space="preserve"> 60.00</w:t>
      </w:r>
      <w:r w:rsidRPr="002D4A9E">
        <w:rPr>
          <w:color w:val="000000" w:themeColor="text1"/>
        </w:rPr>
        <w:t>0,01 a 360.000,00 – Microempresa</w:t>
      </w:r>
    </w:p>
    <w:p w:rsidR="002C18E6" w:rsidRPr="002D4A9E" w:rsidRDefault="002C18E6" w:rsidP="002C18E6">
      <w:pPr>
        <w:rPr>
          <w:color w:val="000000" w:themeColor="text1"/>
        </w:rPr>
      </w:pPr>
      <w:proofErr w:type="gramStart"/>
      <w:r w:rsidRPr="002D4A9E">
        <w:rPr>
          <w:color w:val="000000" w:themeColor="text1"/>
        </w:rPr>
        <w:lastRenderedPageBreak/>
        <w:t>(  </w:t>
      </w:r>
      <w:proofErr w:type="gramEnd"/>
      <w:r w:rsidRPr="002D4A9E">
        <w:rPr>
          <w:color w:val="000000" w:themeColor="text1"/>
        </w:rPr>
        <w:t xml:space="preserve"> ) 360.001,00 a 3.600.000,00 – Empresa de Pequeno Porte</w:t>
      </w:r>
    </w:p>
    <w:p w:rsidR="002C18E6" w:rsidRPr="002D4A9E" w:rsidRDefault="002C18E6" w:rsidP="002C18E6">
      <w:pPr>
        <w:pStyle w:val="Default"/>
        <w:spacing w:before="120" w:after="120"/>
        <w:jc w:val="both"/>
        <w:rPr>
          <w:rFonts w:ascii="Calibri" w:hAnsi="Calibri" w:cs="Calibri"/>
          <w:color w:val="000000" w:themeColor="text1"/>
        </w:rPr>
      </w:pPr>
      <w:r w:rsidRPr="002D4A9E">
        <w:rPr>
          <w:rFonts w:ascii="Calibri" w:hAnsi="Calibri" w:cs="Calibri"/>
          <w:color w:val="000000" w:themeColor="text1"/>
        </w:rPr>
        <w:t xml:space="preserve">Categoria setorial*: </w:t>
      </w:r>
    </w:p>
    <w:p w:rsidR="002C18E6" w:rsidRPr="002D4A9E" w:rsidRDefault="002C18E6" w:rsidP="002C18E6">
      <w:pPr>
        <w:pStyle w:val="Default"/>
        <w:spacing w:before="120" w:after="120"/>
        <w:jc w:val="both"/>
        <w:rPr>
          <w:rFonts w:ascii="Calibri" w:hAnsi="Calibri" w:cs="Calibri"/>
          <w:color w:val="000000" w:themeColor="text1"/>
        </w:rPr>
      </w:pPr>
      <w:proofErr w:type="gramStart"/>
      <w:r w:rsidRPr="002D4A9E">
        <w:rPr>
          <w:rFonts w:ascii="Calibri" w:hAnsi="Calibri" w:cs="Calibri"/>
          <w:color w:val="000000" w:themeColor="text1"/>
        </w:rPr>
        <w:t xml:space="preserve">(  </w:t>
      </w:r>
      <w:proofErr w:type="gramEnd"/>
      <w:r w:rsidRPr="002D4A9E">
        <w:rPr>
          <w:rFonts w:ascii="Calibri" w:hAnsi="Calibri" w:cs="Calibri"/>
          <w:color w:val="000000" w:themeColor="text1"/>
        </w:rPr>
        <w:t xml:space="preserve"> ) Agronegócio  (   ) Comércio </w:t>
      </w:r>
    </w:p>
    <w:p w:rsidR="002C18E6" w:rsidRPr="002D4A9E" w:rsidRDefault="002C18E6" w:rsidP="002C18E6">
      <w:pPr>
        <w:pStyle w:val="Default"/>
        <w:spacing w:before="120" w:after="120"/>
        <w:jc w:val="both"/>
        <w:rPr>
          <w:rFonts w:ascii="Calibri" w:hAnsi="Calibri" w:cs="Calibri"/>
          <w:color w:val="000000" w:themeColor="text1"/>
        </w:rPr>
      </w:pPr>
      <w:proofErr w:type="gramStart"/>
      <w:r w:rsidRPr="002D4A9E">
        <w:rPr>
          <w:rFonts w:ascii="Calibri" w:hAnsi="Calibri" w:cs="Calibri"/>
          <w:color w:val="000000" w:themeColor="text1"/>
        </w:rPr>
        <w:t xml:space="preserve">(  </w:t>
      </w:r>
      <w:proofErr w:type="gramEnd"/>
      <w:r w:rsidRPr="002D4A9E">
        <w:rPr>
          <w:rFonts w:ascii="Calibri" w:hAnsi="Calibri" w:cs="Calibri"/>
          <w:color w:val="000000" w:themeColor="text1"/>
        </w:rPr>
        <w:t xml:space="preserve"> ) Indústria (   ) Serviços (  ) Artesanato</w:t>
      </w:r>
    </w:p>
    <w:p w:rsidR="002C18E6" w:rsidRPr="002D4A9E" w:rsidRDefault="002C18E6" w:rsidP="002C18E6">
      <w:pPr>
        <w:pStyle w:val="Default"/>
        <w:spacing w:before="120" w:after="120"/>
        <w:jc w:val="both"/>
        <w:rPr>
          <w:rFonts w:ascii="Calibri" w:hAnsi="Calibri" w:cs="Calibri"/>
          <w:color w:val="000000" w:themeColor="text1"/>
        </w:rPr>
      </w:pPr>
      <w:r w:rsidRPr="002D4A9E">
        <w:rPr>
          <w:rFonts w:ascii="Calibri" w:hAnsi="Calibri" w:cs="Calibri"/>
          <w:color w:val="000000" w:themeColor="text1"/>
        </w:rPr>
        <w:t xml:space="preserve">Atividade Econômica (Código CNAE e </w:t>
      </w:r>
      <w:proofErr w:type="gramStart"/>
      <w:r w:rsidRPr="002D4A9E">
        <w:rPr>
          <w:rFonts w:ascii="Calibri" w:hAnsi="Calibri" w:cs="Calibri"/>
          <w:color w:val="000000" w:themeColor="text1"/>
        </w:rPr>
        <w:t>atividade)*</w:t>
      </w:r>
      <w:proofErr w:type="gramEnd"/>
      <w:r w:rsidRPr="002D4A9E">
        <w:rPr>
          <w:rFonts w:ascii="Calibri" w:hAnsi="Calibri" w:cs="Calibri"/>
          <w:color w:val="000000" w:themeColor="text1"/>
        </w:rPr>
        <w:t xml:space="preserve">: _____________________________ </w:t>
      </w:r>
    </w:p>
    <w:p w:rsidR="002C18E6" w:rsidRPr="002D4A9E" w:rsidRDefault="002C18E6" w:rsidP="002C18E6">
      <w:pPr>
        <w:pStyle w:val="Default"/>
        <w:spacing w:before="120" w:after="120"/>
        <w:jc w:val="both"/>
        <w:rPr>
          <w:rFonts w:ascii="Calibri" w:hAnsi="Calibri" w:cs="Calibri"/>
          <w:color w:val="000000" w:themeColor="text1"/>
        </w:rPr>
      </w:pPr>
      <w:r w:rsidRPr="002D4A9E">
        <w:rPr>
          <w:rFonts w:ascii="Calibri" w:hAnsi="Calibri" w:cs="Calibri"/>
          <w:color w:val="000000" w:themeColor="text1"/>
        </w:rPr>
        <w:t>Descreva, de forma resumida, quais os principais produtos e/ou serviços de sua empresa e seus principais clientes*:_______________________________________________________________</w:t>
      </w:r>
    </w:p>
    <w:p w:rsidR="002C18E6" w:rsidRPr="002D4A9E" w:rsidRDefault="002C18E6" w:rsidP="002C18E6">
      <w:pPr>
        <w:pStyle w:val="Default"/>
        <w:spacing w:before="120" w:after="120"/>
        <w:jc w:val="both"/>
        <w:rPr>
          <w:rFonts w:ascii="Calibri" w:hAnsi="Calibri" w:cs="Calibri"/>
          <w:color w:val="000000" w:themeColor="text1"/>
        </w:rPr>
      </w:pPr>
      <w:r w:rsidRPr="002D4A9E">
        <w:rPr>
          <w:rFonts w:ascii="Calibri" w:hAnsi="Calibri" w:cs="Calibri"/>
          <w:color w:val="000000" w:themeColor="text1"/>
        </w:rPr>
        <w:t>______________________________________________________________________________</w:t>
      </w:r>
    </w:p>
    <w:p w:rsidR="002C18E6" w:rsidRPr="002D4A9E" w:rsidRDefault="002C18E6" w:rsidP="002C18E6">
      <w:pPr>
        <w:pStyle w:val="Default"/>
        <w:spacing w:before="120" w:after="120"/>
        <w:jc w:val="both"/>
        <w:rPr>
          <w:rFonts w:ascii="Calibri" w:hAnsi="Calibri" w:cs="Calibri"/>
          <w:color w:val="000000" w:themeColor="text1"/>
        </w:rPr>
      </w:pPr>
      <w:r w:rsidRPr="002D4A9E">
        <w:rPr>
          <w:rFonts w:ascii="Calibri" w:hAnsi="Calibri" w:cs="Calibri"/>
          <w:color w:val="000000" w:themeColor="text1"/>
        </w:rPr>
        <w:t>______________________________________________________________________________</w:t>
      </w:r>
    </w:p>
    <w:p w:rsidR="002C18E6" w:rsidRPr="002D4A9E" w:rsidRDefault="002C18E6" w:rsidP="002C18E6">
      <w:pPr>
        <w:pStyle w:val="Default"/>
        <w:spacing w:before="120" w:after="120"/>
        <w:jc w:val="both"/>
        <w:rPr>
          <w:rFonts w:ascii="Calibri" w:hAnsi="Calibri" w:cs="Calibri"/>
          <w:color w:val="000000" w:themeColor="text1"/>
        </w:rPr>
      </w:pPr>
      <w:r w:rsidRPr="002D4A9E">
        <w:rPr>
          <w:rFonts w:ascii="Calibri" w:hAnsi="Calibri" w:cs="Calibri"/>
          <w:b/>
          <w:bCs/>
          <w:color w:val="000000" w:themeColor="text1"/>
        </w:rPr>
        <w:t xml:space="preserve">Dados da candidata </w:t>
      </w:r>
    </w:p>
    <w:p w:rsidR="002C18E6" w:rsidRPr="002D4A9E" w:rsidRDefault="002C18E6" w:rsidP="002C18E6">
      <w:pPr>
        <w:pStyle w:val="Default"/>
        <w:spacing w:before="120" w:after="120"/>
        <w:jc w:val="both"/>
        <w:rPr>
          <w:rFonts w:ascii="Calibri" w:hAnsi="Calibri" w:cs="Calibri"/>
          <w:color w:val="000000" w:themeColor="text1"/>
        </w:rPr>
      </w:pPr>
      <w:r w:rsidRPr="002D4A9E">
        <w:rPr>
          <w:rFonts w:ascii="Calibri" w:hAnsi="Calibri" w:cs="Calibri"/>
          <w:color w:val="000000" w:themeColor="text1"/>
        </w:rPr>
        <w:t xml:space="preserve">Nome completo*:________________________________________________________ </w:t>
      </w:r>
    </w:p>
    <w:p w:rsidR="002C18E6" w:rsidRPr="002D4A9E" w:rsidRDefault="002C18E6" w:rsidP="002C18E6">
      <w:pPr>
        <w:pStyle w:val="Default"/>
        <w:spacing w:before="120" w:after="120"/>
        <w:jc w:val="both"/>
        <w:rPr>
          <w:rFonts w:ascii="Calibri" w:hAnsi="Calibri" w:cs="Calibri"/>
          <w:color w:val="000000" w:themeColor="text1"/>
        </w:rPr>
      </w:pPr>
      <w:r w:rsidRPr="002D4A9E">
        <w:rPr>
          <w:rFonts w:ascii="Calibri" w:hAnsi="Calibri" w:cs="Calibri"/>
          <w:color w:val="000000" w:themeColor="text1"/>
        </w:rPr>
        <w:t xml:space="preserve">Nome para tratamento:___________________________________________________ </w:t>
      </w:r>
    </w:p>
    <w:p w:rsidR="002C18E6" w:rsidRPr="002D4A9E" w:rsidRDefault="002C18E6" w:rsidP="002C18E6">
      <w:pPr>
        <w:pStyle w:val="Default"/>
        <w:spacing w:before="120" w:after="120"/>
        <w:jc w:val="both"/>
        <w:rPr>
          <w:rFonts w:ascii="Calibri" w:hAnsi="Calibri" w:cs="Calibri"/>
          <w:color w:val="000000" w:themeColor="text1"/>
        </w:rPr>
      </w:pPr>
      <w:r w:rsidRPr="002D4A9E">
        <w:rPr>
          <w:rFonts w:ascii="Calibri" w:hAnsi="Calibri" w:cs="Calibri"/>
          <w:color w:val="000000" w:themeColor="text1"/>
        </w:rPr>
        <w:t xml:space="preserve">CPF*:______________________________ </w:t>
      </w:r>
    </w:p>
    <w:p w:rsidR="002C18E6" w:rsidRPr="002D4A9E" w:rsidRDefault="002C18E6" w:rsidP="002C18E6">
      <w:pPr>
        <w:pStyle w:val="Default"/>
        <w:spacing w:before="120" w:after="120"/>
        <w:jc w:val="both"/>
        <w:rPr>
          <w:rFonts w:ascii="Calibri" w:hAnsi="Calibri" w:cs="Calibri"/>
          <w:color w:val="000000" w:themeColor="text1"/>
        </w:rPr>
      </w:pPr>
      <w:r w:rsidRPr="002D4A9E">
        <w:rPr>
          <w:rFonts w:ascii="Calibri" w:hAnsi="Calibri" w:cs="Calibri"/>
          <w:color w:val="000000" w:themeColor="text1"/>
        </w:rPr>
        <w:t xml:space="preserve">Cargo* </w:t>
      </w:r>
      <w:proofErr w:type="gramStart"/>
      <w:r w:rsidRPr="002D4A9E">
        <w:rPr>
          <w:rFonts w:ascii="Calibri" w:hAnsi="Calibri" w:cs="Calibri"/>
          <w:color w:val="000000" w:themeColor="text1"/>
        </w:rPr>
        <w:t xml:space="preserve">(  </w:t>
      </w:r>
      <w:proofErr w:type="gramEnd"/>
      <w:r w:rsidRPr="002D4A9E">
        <w:rPr>
          <w:rFonts w:ascii="Calibri" w:hAnsi="Calibri" w:cs="Calibri"/>
          <w:color w:val="000000" w:themeColor="text1"/>
        </w:rPr>
        <w:t xml:space="preserve"> ) Proprietária/Sócia   (   ) Representante  </w:t>
      </w:r>
    </w:p>
    <w:p w:rsidR="002C18E6" w:rsidRPr="002D4A9E" w:rsidRDefault="002C18E6" w:rsidP="002C18E6">
      <w:pPr>
        <w:pStyle w:val="Default"/>
        <w:spacing w:before="120" w:after="120"/>
        <w:jc w:val="both"/>
        <w:rPr>
          <w:rFonts w:ascii="Calibri" w:hAnsi="Calibri" w:cs="Calibri"/>
          <w:color w:val="000000" w:themeColor="text1"/>
        </w:rPr>
      </w:pPr>
      <w:r w:rsidRPr="002D4A9E">
        <w:rPr>
          <w:rFonts w:ascii="Calibri" w:hAnsi="Calibri" w:cs="Calibri"/>
          <w:color w:val="000000" w:themeColor="text1"/>
        </w:rPr>
        <w:t xml:space="preserve">Endereço* (Rua, Av.):____________________________________________________ </w:t>
      </w:r>
    </w:p>
    <w:p w:rsidR="002C18E6" w:rsidRPr="002D4A9E" w:rsidRDefault="002C18E6" w:rsidP="002C18E6">
      <w:pPr>
        <w:pStyle w:val="Default"/>
        <w:spacing w:before="120" w:after="120"/>
        <w:jc w:val="both"/>
        <w:rPr>
          <w:rFonts w:ascii="Calibri" w:hAnsi="Calibri" w:cs="Calibri"/>
          <w:color w:val="000000" w:themeColor="text1"/>
        </w:rPr>
      </w:pPr>
      <w:r w:rsidRPr="002D4A9E">
        <w:rPr>
          <w:rFonts w:ascii="Calibri" w:hAnsi="Calibri" w:cs="Calibri"/>
          <w:color w:val="000000" w:themeColor="text1"/>
        </w:rPr>
        <w:t>Número*: ___________________________</w:t>
      </w:r>
    </w:p>
    <w:p w:rsidR="002C18E6" w:rsidRPr="002D4A9E" w:rsidRDefault="002C18E6" w:rsidP="002C18E6">
      <w:pPr>
        <w:pStyle w:val="Default"/>
        <w:spacing w:before="120" w:after="120"/>
        <w:jc w:val="both"/>
        <w:rPr>
          <w:rFonts w:ascii="Calibri" w:hAnsi="Calibri" w:cs="Calibri"/>
          <w:color w:val="000000" w:themeColor="text1"/>
        </w:rPr>
      </w:pPr>
      <w:r w:rsidRPr="002D4A9E">
        <w:rPr>
          <w:rFonts w:ascii="Calibri" w:hAnsi="Calibri" w:cs="Calibri"/>
          <w:color w:val="000000" w:themeColor="text1"/>
        </w:rPr>
        <w:t xml:space="preserve">Complemento: _______________________ </w:t>
      </w:r>
    </w:p>
    <w:p w:rsidR="002C18E6" w:rsidRPr="002D4A9E" w:rsidRDefault="002C18E6" w:rsidP="002C18E6">
      <w:pPr>
        <w:pStyle w:val="Default"/>
        <w:spacing w:before="120" w:after="120"/>
        <w:jc w:val="both"/>
        <w:rPr>
          <w:rFonts w:ascii="Calibri" w:hAnsi="Calibri" w:cs="Calibri"/>
          <w:color w:val="000000" w:themeColor="text1"/>
        </w:rPr>
      </w:pPr>
      <w:r w:rsidRPr="002D4A9E">
        <w:rPr>
          <w:rFonts w:ascii="Calibri" w:hAnsi="Calibri" w:cs="Calibri"/>
          <w:color w:val="000000" w:themeColor="text1"/>
        </w:rPr>
        <w:t xml:space="preserve">Bairro*:________________ Estado*:______ Cidade*:__________________ </w:t>
      </w:r>
    </w:p>
    <w:p w:rsidR="002C18E6" w:rsidRPr="002D4A9E" w:rsidRDefault="002C18E6" w:rsidP="002C18E6">
      <w:pPr>
        <w:pStyle w:val="Default"/>
        <w:spacing w:before="120" w:after="120"/>
        <w:jc w:val="both"/>
        <w:rPr>
          <w:rFonts w:ascii="Calibri" w:hAnsi="Calibri" w:cs="Calibri"/>
          <w:color w:val="000000" w:themeColor="text1"/>
        </w:rPr>
      </w:pPr>
      <w:r w:rsidRPr="002D4A9E">
        <w:rPr>
          <w:rFonts w:ascii="Calibri" w:hAnsi="Calibri" w:cs="Calibri"/>
          <w:color w:val="000000" w:themeColor="text1"/>
        </w:rPr>
        <w:t xml:space="preserve">CEP*:____________ </w:t>
      </w:r>
    </w:p>
    <w:p w:rsidR="002C18E6" w:rsidRPr="002D4A9E" w:rsidRDefault="002C18E6" w:rsidP="002C18E6">
      <w:pPr>
        <w:pStyle w:val="Default"/>
        <w:spacing w:before="120" w:after="120"/>
        <w:jc w:val="both"/>
        <w:rPr>
          <w:rFonts w:ascii="Calibri" w:hAnsi="Calibri" w:cs="Calibri"/>
          <w:color w:val="000000" w:themeColor="text1"/>
        </w:rPr>
      </w:pPr>
      <w:r w:rsidRPr="002D4A9E">
        <w:rPr>
          <w:rFonts w:ascii="Calibri" w:hAnsi="Calibri" w:cs="Calibri"/>
          <w:color w:val="000000" w:themeColor="text1"/>
        </w:rPr>
        <w:t xml:space="preserve">Telefone fixo*: </w:t>
      </w:r>
      <w:proofErr w:type="gramStart"/>
      <w:r w:rsidRPr="002D4A9E">
        <w:rPr>
          <w:rFonts w:ascii="Calibri" w:hAnsi="Calibri" w:cs="Calibri"/>
          <w:color w:val="000000" w:themeColor="text1"/>
        </w:rPr>
        <w:t>(  )</w:t>
      </w:r>
      <w:proofErr w:type="gramEnd"/>
      <w:r w:rsidRPr="002D4A9E">
        <w:rPr>
          <w:rFonts w:ascii="Calibri" w:hAnsi="Calibri" w:cs="Calibri"/>
          <w:color w:val="000000" w:themeColor="text1"/>
        </w:rPr>
        <w:t xml:space="preserve"> __________________ Telefone celular*: (  ) ________________ </w:t>
      </w:r>
    </w:p>
    <w:p w:rsidR="002C18E6" w:rsidRPr="002D4A9E" w:rsidRDefault="002C18E6" w:rsidP="002C18E6">
      <w:pPr>
        <w:pStyle w:val="Default"/>
        <w:spacing w:before="120" w:after="120"/>
        <w:jc w:val="both"/>
        <w:rPr>
          <w:rFonts w:ascii="Calibri" w:hAnsi="Calibri" w:cs="Calibri"/>
          <w:color w:val="000000" w:themeColor="text1"/>
        </w:rPr>
      </w:pPr>
      <w:r w:rsidRPr="002D4A9E">
        <w:rPr>
          <w:rFonts w:ascii="Calibri" w:hAnsi="Calibri" w:cs="Calibri"/>
          <w:color w:val="000000" w:themeColor="text1"/>
        </w:rPr>
        <w:t xml:space="preserve">E-mail:________________________ </w:t>
      </w:r>
    </w:p>
    <w:p w:rsidR="002C18E6" w:rsidRPr="002D4A9E" w:rsidRDefault="002C18E6" w:rsidP="002C18E6">
      <w:pPr>
        <w:pStyle w:val="Default"/>
        <w:spacing w:before="120" w:after="120"/>
        <w:jc w:val="both"/>
        <w:rPr>
          <w:rFonts w:ascii="Calibri" w:hAnsi="Calibri" w:cs="Calibri"/>
          <w:color w:val="000000" w:themeColor="text1"/>
        </w:rPr>
      </w:pPr>
      <w:r w:rsidRPr="002D4A9E">
        <w:rPr>
          <w:rFonts w:ascii="Calibri" w:hAnsi="Calibri" w:cs="Calibri"/>
          <w:color w:val="000000" w:themeColor="text1"/>
        </w:rPr>
        <w:t xml:space="preserve">Data de nascimento*: ___/____/___ </w:t>
      </w:r>
    </w:p>
    <w:p w:rsidR="002C18E6" w:rsidRPr="002D4A9E" w:rsidRDefault="002C18E6" w:rsidP="002C18E6">
      <w:pPr>
        <w:pStyle w:val="Default"/>
        <w:spacing w:before="120" w:after="120"/>
        <w:jc w:val="both"/>
        <w:rPr>
          <w:rFonts w:ascii="Calibri" w:hAnsi="Calibri" w:cs="Calibri"/>
          <w:color w:val="000000" w:themeColor="text1"/>
        </w:rPr>
      </w:pPr>
      <w:r w:rsidRPr="002D4A9E">
        <w:rPr>
          <w:rFonts w:ascii="Calibri" w:hAnsi="Calibri" w:cs="Calibri"/>
          <w:color w:val="000000" w:themeColor="text1"/>
        </w:rPr>
        <w:t xml:space="preserve">Nível de escolaridade*: </w:t>
      </w:r>
    </w:p>
    <w:p w:rsidR="002C18E6" w:rsidRPr="002D4A9E" w:rsidRDefault="002C18E6" w:rsidP="002C18E6">
      <w:pPr>
        <w:pStyle w:val="Default"/>
        <w:spacing w:before="120" w:after="120"/>
        <w:jc w:val="both"/>
        <w:rPr>
          <w:rFonts w:ascii="Calibri" w:hAnsi="Calibri" w:cs="Calibri"/>
          <w:color w:val="000000" w:themeColor="text1"/>
        </w:rPr>
      </w:pPr>
      <w:proofErr w:type="gramStart"/>
      <w:r w:rsidRPr="002D4A9E">
        <w:rPr>
          <w:rFonts w:ascii="Calibri" w:hAnsi="Calibri" w:cs="Calibri"/>
          <w:color w:val="000000" w:themeColor="text1"/>
        </w:rPr>
        <w:t xml:space="preserve">(  </w:t>
      </w:r>
      <w:proofErr w:type="gramEnd"/>
      <w:r w:rsidRPr="002D4A9E">
        <w:rPr>
          <w:rFonts w:ascii="Calibri" w:hAnsi="Calibri" w:cs="Calibri"/>
          <w:color w:val="000000" w:themeColor="text1"/>
        </w:rPr>
        <w:t xml:space="preserve">  ) Sem escolaridade </w:t>
      </w:r>
    </w:p>
    <w:p w:rsidR="002C18E6" w:rsidRPr="002D4A9E" w:rsidRDefault="002C18E6" w:rsidP="002C18E6">
      <w:pPr>
        <w:pStyle w:val="Default"/>
        <w:spacing w:before="120" w:after="120"/>
        <w:jc w:val="both"/>
        <w:rPr>
          <w:rFonts w:ascii="Calibri" w:hAnsi="Calibri" w:cs="Calibri"/>
          <w:color w:val="000000" w:themeColor="text1"/>
        </w:rPr>
      </w:pPr>
      <w:proofErr w:type="gramStart"/>
      <w:r w:rsidRPr="002D4A9E">
        <w:rPr>
          <w:rFonts w:ascii="Calibri" w:hAnsi="Calibri" w:cs="Calibri"/>
          <w:color w:val="000000" w:themeColor="text1"/>
        </w:rPr>
        <w:t xml:space="preserve">(  </w:t>
      </w:r>
      <w:proofErr w:type="gramEnd"/>
      <w:r w:rsidRPr="002D4A9E">
        <w:rPr>
          <w:rFonts w:ascii="Calibri" w:hAnsi="Calibri" w:cs="Calibri"/>
          <w:color w:val="000000" w:themeColor="text1"/>
        </w:rPr>
        <w:t xml:space="preserve">  ) Ensino Fundamental completo</w:t>
      </w:r>
      <w:r w:rsidRPr="002D4A9E">
        <w:rPr>
          <w:rFonts w:ascii="Calibri" w:hAnsi="Calibri" w:cs="Calibri"/>
          <w:color w:val="000000" w:themeColor="text1"/>
        </w:rPr>
        <w:tab/>
      </w:r>
      <w:r w:rsidRPr="002D4A9E">
        <w:rPr>
          <w:rFonts w:ascii="Calibri" w:hAnsi="Calibri" w:cs="Calibri"/>
          <w:color w:val="000000" w:themeColor="text1"/>
        </w:rPr>
        <w:tab/>
        <w:t xml:space="preserve">(    ) Ensino Fundamental incompleto </w:t>
      </w:r>
    </w:p>
    <w:p w:rsidR="002C18E6" w:rsidRPr="002D4A9E" w:rsidRDefault="002C18E6" w:rsidP="002C18E6">
      <w:pPr>
        <w:pStyle w:val="Default"/>
        <w:spacing w:before="120" w:after="120"/>
        <w:jc w:val="both"/>
        <w:rPr>
          <w:rFonts w:ascii="Calibri" w:hAnsi="Calibri" w:cs="Calibri"/>
          <w:color w:val="000000" w:themeColor="text1"/>
        </w:rPr>
      </w:pPr>
      <w:proofErr w:type="gramStart"/>
      <w:r w:rsidRPr="002D4A9E">
        <w:rPr>
          <w:rFonts w:ascii="Calibri" w:hAnsi="Calibri" w:cs="Calibri"/>
          <w:color w:val="000000" w:themeColor="text1"/>
        </w:rPr>
        <w:t xml:space="preserve">(  </w:t>
      </w:r>
      <w:proofErr w:type="gramEnd"/>
      <w:r w:rsidRPr="002D4A9E">
        <w:rPr>
          <w:rFonts w:ascii="Calibri" w:hAnsi="Calibri" w:cs="Calibri"/>
          <w:color w:val="000000" w:themeColor="text1"/>
        </w:rPr>
        <w:t xml:space="preserve">  ) Ensino Médio completo </w:t>
      </w:r>
      <w:r w:rsidRPr="002D4A9E">
        <w:rPr>
          <w:rFonts w:ascii="Calibri" w:hAnsi="Calibri" w:cs="Calibri"/>
          <w:color w:val="000000" w:themeColor="text1"/>
        </w:rPr>
        <w:tab/>
      </w:r>
      <w:r w:rsidRPr="002D4A9E">
        <w:rPr>
          <w:rFonts w:ascii="Calibri" w:hAnsi="Calibri" w:cs="Calibri"/>
          <w:color w:val="000000" w:themeColor="text1"/>
        </w:rPr>
        <w:tab/>
      </w:r>
      <w:r w:rsidRPr="002D4A9E">
        <w:rPr>
          <w:rFonts w:ascii="Calibri" w:hAnsi="Calibri" w:cs="Calibri"/>
          <w:color w:val="000000" w:themeColor="text1"/>
        </w:rPr>
        <w:tab/>
        <w:t xml:space="preserve">(    ) Ensino Médio incompleto </w:t>
      </w:r>
    </w:p>
    <w:p w:rsidR="002C18E6" w:rsidRPr="002D4A9E" w:rsidRDefault="002C18E6" w:rsidP="002C18E6">
      <w:pPr>
        <w:pStyle w:val="Default"/>
        <w:spacing w:before="120" w:after="120"/>
        <w:jc w:val="both"/>
        <w:rPr>
          <w:rFonts w:ascii="Calibri" w:hAnsi="Calibri" w:cs="Calibri"/>
          <w:color w:val="000000" w:themeColor="text1"/>
        </w:rPr>
      </w:pPr>
      <w:proofErr w:type="gramStart"/>
      <w:r w:rsidRPr="002D4A9E">
        <w:rPr>
          <w:rFonts w:ascii="Calibri" w:hAnsi="Calibri" w:cs="Calibri"/>
          <w:color w:val="000000" w:themeColor="text1"/>
        </w:rPr>
        <w:t xml:space="preserve">(  </w:t>
      </w:r>
      <w:proofErr w:type="gramEnd"/>
      <w:r w:rsidRPr="002D4A9E">
        <w:rPr>
          <w:rFonts w:ascii="Calibri" w:hAnsi="Calibri" w:cs="Calibri"/>
          <w:color w:val="000000" w:themeColor="text1"/>
        </w:rPr>
        <w:t xml:space="preserve">  ) Superior completo </w:t>
      </w:r>
      <w:r w:rsidRPr="002D4A9E">
        <w:rPr>
          <w:rFonts w:ascii="Calibri" w:hAnsi="Calibri" w:cs="Calibri"/>
          <w:color w:val="000000" w:themeColor="text1"/>
        </w:rPr>
        <w:tab/>
      </w:r>
      <w:r w:rsidRPr="002D4A9E">
        <w:rPr>
          <w:rFonts w:ascii="Calibri" w:hAnsi="Calibri" w:cs="Calibri"/>
          <w:color w:val="000000" w:themeColor="text1"/>
        </w:rPr>
        <w:tab/>
      </w:r>
      <w:r w:rsidRPr="002D4A9E">
        <w:rPr>
          <w:rFonts w:ascii="Calibri" w:hAnsi="Calibri" w:cs="Calibri"/>
          <w:color w:val="000000" w:themeColor="text1"/>
        </w:rPr>
        <w:tab/>
        <w:t xml:space="preserve">(    ) Superior incompleto </w:t>
      </w:r>
    </w:p>
    <w:p w:rsidR="002C18E6" w:rsidRPr="002D4A9E" w:rsidRDefault="002C18E6" w:rsidP="002C18E6">
      <w:pPr>
        <w:pStyle w:val="Default"/>
        <w:spacing w:before="120" w:after="120"/>
        <w:jc w:val="both"/>
        <w:rPr>
          <w:rFonts w:ascii="Calibri" w:hAnsi="Calibri" w:cs="Calibri"/>
          <w:color w:val="000000" w:themeColor="text1"/>
        </w:rPr>
      </w:pPr>
      <w:proofErr w:type="gramStart"/>
      <w:r w:rsidRPr="002D4A9E">
        <w:rPr>
          <w:rFonts w:ascii="Calibri" w:hAnsi="Calibri" w:cs="Calibri"/>
          <w:color w:val="000000" w:themeColor="text1"/>
        </w:rPr>
        <w:t xml:space="preserve">(  </w:t>
      </w:r>
      <w:proofErr w:type="gramEnd"/>
      <w:r w:rsidRPr="002D4A9E">
        <w:rPr>
          <w:rFonts w:ascii="Calibri" w:hAnsi="Calibri" w:cs="Calibri"/>
          <w:color w:val="000000" w:themeColor="text1"/>
        </w:rPr>
        <w:t xml:space="preserve">  ) Especialização </w:t>
      </w:r>
      <w:r w:rsidRPr="002D4A9E">
        <w:rPr>
          <w:rFonts w:ascii="Calibri" w:hAnsi="Calibri" w:cs="Calibri"/>
          <w:color w:val="000000" w:themeColor="text1"/>
        </w:rPr>
        <w:tab/>
      </w:r>
      <w:r w:rsidRPr="002D4A9E">
        <w:rPr>
          <w:rFonts w:ascii="Calibri" w:hAnsi="Calibri" w:cs="Calibri"/>
          <w:color w:val="000000" w:themeColor="text1"/>
        </w:rPr>
        <w:tab/>
      </w:r>
      <w:r w:rsidRPr="002D4A9E">
        <w:rPr>
          <w:rFonts w:ascii="Calibri" w:hAnsi="Calibri" w:cs="Calibri"/>
          <w:color w:val="000000" w:themeColor="text1"/>
        </w:rPr>
        <w:tab/>
      </w:r>
      <w:r w:rsidRPr="002D4A9E">
        <w:rPr>
          <w:rFonts w:ascii="Calibri" w:hAnsi="Calibri" w:cs="Calibri"/>
          <w:color w:val="000000" w:themeColor="text1"/>
        </w:rPr>
        <w:tab/>
        <w:t xml:space="preserve">(    ) Mestrado </w:t>
      </w:r>
    </w:p>
    <w:p w:rsidR="002C18E6" w:rsidRPr="002D4A9E" w:rsidRDefault="002C18E6" w:rsidP="002C18E6">
      <w:pPr>
        <w:pStyle w:val="Default"/>
        <w:spacing w:before="120" w:after="120"/>
        <w:jc w:val="both"/>
        <w:rPr>
          <w:rFonts w:ascii="Calibri" w:hAnsi="Calibri" w:cs="Calibri"/>
          <w:color w:val="000000" w:themeColor="text1"/>
        </w:rPr>
      </w:pPr>
      <w:proofErr w:type="gramStart"/>
      <w:r w:rsidRPr="002D4A9E">
        <w:rPr>
          <w:rFonts w:ascii="Calibri" w:hAnsi="Calibri" w:cs="Calibri"/>
          <w:color w:val="000000" w:themeColor="text1"/>
        </w:rPr>
        <w:t xml:space="preserve">(  </w:t>
      </w:r>
      <w:proofErr w:type="gramEnd"/>
      <w:r w:rsidRPr="002D4A9E">
        <w:rPr>
          <w:rFonts w:ascii="Calibri" w:hAnsi="Calibri" w:cs="Calibri"/>
          <w:color w:val="000000" w:themeColor="text1"/>
        </w:rPr>
        <w:t xml:space="preserve">  ) Doutorado </w:t>
      </w:r>
    </w:p>
    <w:p w:rsidR="002C18E6" w:rsidRPr="002D4A9E" w:rsidRDefault="002C18E6" w:rsidP="002C18E6">
      <w:pPr>
        <w:pStyle w:val="Default"/>
        <w:spacing w:before="120" w:after="120"/>
        <w:jc w:val="both"/>
        <w:rPr>
          <w:rFonts w:ascii="Calibri" w:hAnsi="Calibri" w:cs="Calibri"/>
          <w:color w:val="000000" w:themeColor="text1"/>
        </w:rPr>
      </w:pPr>
      <w:r w:rsidRPr="002D4A9E">
        <w:rPr>
          <w:rFonts w:ascii="Calibri" w:hAnsi="Calibri" w:cs="Calibri"/>
          <w:color w:val="000000" w:themeColor="text1"/>
        </w:rPr>
        <w:t xml:space="preserve">Como você tomou conhecimento do Prêmio SEBRAE Mulher de Negócios? </w:t>
      </w:r>
    </w:p>
    <w:p w:rsidR="002C18E6" w:rsidRPr="002D4A9E" w:rsidRDefault="002C18E6" w:rsidP="002C18E6">
      <w:pPr>
        <w:pStyle w:val="Default"/>
        <w:spacing w:before="120" w:after="120"/>
        <w:jc w:val="both"/>
        <w:rPr>
          <w:rFonts w:ascii="Calibri" w:hAnsi="Calibri" w:cs="Calibri"/>
          <w:color w:val="000000" w:themeColor="text1"/>
        </w:rPr>
      </w:pPr>
      <w:proofErr w:type="gramStart"/>
      <w:r w:rsidRPr="002D4A9E">
        <w:rPr>
          <w:rFonts w:ascii="Calibri" w:hAnsi="Calibri" w:cs="Calibri"/>
          <w:color w:val="000000" w:themeColor="text1"/>
        </w:rPr>
        <w:t xml:space="preserve">(  </w:t>
      </w:r>
      <w:proofErr w:type="gramEnd"/>
      <w:r w:rsidRPr="002D4A9E">
        <w:rPr>
          <w:rFonts w:ascii="Calibri" w:hAnsi="Calibri" w:cs="Calibri"/>
          <w:color w:val="000000" w:themeColor="text1"/>
        </w:rPr>
        <w:t xml:space="preserve">  ) Promotores do Prêmio. Qual?  </w:t>
      </w:r>
      <w:proofErr w:type="gramStart"/>
      <w:r w:rsidRPr="002D4A9E">
        <w:rPr>
          <w:rFonts w:ascii="Calibri" w:hAnsi="Calibri" w:cs="Calibri"/>
          <w:color w:val="000000" w:themeColor="text1"/>
        </w:rPr>
        <w:t>(  )</w:t>
      </w:r>
      <w:proofErr w:type="gramEnd"/>
      <w:r w:rsidRPr="002D4A9E">
        <w:rPr>
          <w:rFonts w:ascii="Calibri" w:hAnsi="Calibri" w:cs="Calibri"/>
          <w:color w:val="000000" w:themeColor="text1"/>
        </w:rPr>
        <w:t xml:space="preserve"> SEBRAE   (  ) BPW  (   ) SPM  (  ) FNQ  </w:t>
      </w:r>
    </w:p>
    <w:p w:rsidR="002C18E6" w:rsidRPr="002D4A9E" w:rsidRDefault="002C18E6" w:rsidP="002C18E6">
      <w:pPr>
        <w:pStyle w:val="Default"/>
        <w:spacing w:before="120" w:after="120"/>
        <w:jc w:val="both"/>
        <w:rPr>
          <w:rFonts w:ascii="Calibri" w:hAnsi="Calibri" w:cs="Calibri"/>
          <w:color w:val="000000" w:themeColor="text1"/>
        </w:rPr>
      </w:pPr>
      <w:proofErr w:type="gramStart"/>
      <w:r w:rsidRPr="002D4A9E">
        <w:rPr>
          <w:rFonts w:ascii="Calibri" w:hAnsi="Calibri" w:cs="Calibri"/>
          <w:color w:val="000000" w:themeColor="text1"/>
        </w:rPr>
        <w:t xml:space="preserve">(  </w:t>
      </w:r>
      <w:proofErr w:type="gramEnd"/>
      <w:r w:rsidRPr="002D4A9E">
        <w:rPr>
          <w:rFonts w:ascii="Calibri" w:hAnsi="Calibri" w:cs="Calibri"/>
          <w:color w:val="000000" w:themeColor="text1"/>
        </w:rPr>
        <w:t xml:space="preserve">  ) Revista   (  )  Recebi uma ligação  (   )  Jornal    (   ) Rádio   (   ) TV  (  ) Internet  (   ) Rede Social</w:t>
      </w:r>
    </w:p>
    <w:p w:rsidR="002C18E6" w:rsidRPr="002D4A9E" w:rsidRDefault="002C18E6" w:rsidP="002C18E6">
      <w:pPr>
        <w:pStyle w:val="Default"/>
        <w:spacing w:before="120" w:after="120"/>
        <w:jc w:val="both"/>
        <w:rPr>
          <w:rFonts w:ascii="Calibri" w:hAnsi="Calibri" w:cs="Calibri"/>
          <w:color w:val="000000" w:themeColor="text1"/>
        </w:rPr>
      </w:pPr>
      <w:proofErr w:type="gramStart"/>
      <w:r w:rsidRPr="002D4A9E">
        <w:rPr>
          <w:rFonts w:ascii="Calibri" w:hAnsi="Calibri" w:cs="Calibri"/>
          <w:color w:val="000000" w:themeColor="text1"/>
        </w:rPr>
        <w:t xml:space="preserve">(  </w:t>
      </w:r>
      <w:proofErr w:type="gramEnd"/>
      <w:r w:rsidRPr="002D4A9E">
        <w:rPr>
          <w:rFonts w:ascii="Calibri" w:hAnsi="Calibri" w:cs="Calibri"/>
          <w:color w:val="000000" w:themeColor="text1"/>
        </w:rPr>
        <w:t xml:space="preserve">  ) Placa/faixa/</w:t>
      </w:r>
      <w:r w:rsidRPr="002D4A9E">
        <w:rPr>
          <w:rFonts w:ascii="Calibri" w:hAnsi="Calibri" w:cs="Calibri"/>
          <w:i/>
          <w:color w:val="000000" w:themeColor="text1"/>
        </w:rPr>
        <w:t>outdoor/</w:t>
      </w:r>
      <w:proofErr w:type="spellStart"/>
      <w:r w:rsidRPr="002D4A9E">
        <w:rPr>
          <w:rFonts w:ascii="Calibri" w:hAnsi="Calibri" w:cs="Calibri"/>
          <w:i/>
          <w:color w:val="000000" w:themeColor="text1"/>
        </w:rPr>
        <w:t>busdoor</w:t>
      </w:r>
      <w:proofErr w:type="spellEnd"/>
      <w:r w:rsidRPr="002D4A9E">
        <w:rPr>
          <w:rFonts w:ascii="Calibri" w:hAnsi="Calibri" w:cs="Calibri"/>
          <w:color w:val="000000" w:themeColor="text1"/>
        </w:rPr>
        <w:t xml:space="preserve"> ou similar</w:t>
      </w:r>
    </w:p>
    <w:p w:rsidR="002C18E6" w:rsidRPr="002D4A9E" w:rsidRDefault="002C18E6" w:rsidP="002C18E6">
      <w:pPr>
        <w:pStyle w:val="Default"/>
        <w:spacing w:before="120" w:after="120"/>
        <w:jc w:val="both"/>
        <w:rPr>
          <w:rFonts w:ascii="Calibri" w:hAnsi="Calibri" w:cs="Calibri"/>
          <w:color w:val="000000" w:themeColor="text1"/>
        </w:rPr>
      </w:pPr>
      <w:proofErr w:type="gramStart"/>
      <w:r w:rsidRPr="002D4A9E">
        <w:rPr>
          <w:rFonts w:ascii="Calibri" w:hAnsi="Calibri" w:cs="Calibri"/>
          <w:color w:val="000000" w:themeColor="text1"/>
        </w:rPr>
        <w:t xml:space="preserve">(  </w:t>
      </w:r>
      <w:proofErr w:type="gramEnd"/>
      <w:r w:rsidRPr="002D4A9E">
        <w:rPr>
          <w:rFonts w:ascii="Calibri" w:hAnsi="Calibri" w:cs="Calibri"/>
          <w:color w:val="000000" w:themeColor="text1"/>
        </w:rPr>
        <w:t xml:space="preserve">  ) Conhecidos/amigos ou familiares </w:t>
      </w:r>
    </w:p>
    <w:p w:rsidR="002C18E6" w:rsidRPr="002D4A9E" w:rsidRDefault="002C18E6" w:rsidP="002C18E6">
      <w:pPr>
        <w:pStyle w:val="Default"/>
        <w:spacing w:before="120" w:after="120"/>
        <w:jc w:val="both"/>
        <w:rPr>
          <w:rFonts w:ascii="Calibri" w:hAnsi="Calibri" w:cs="Calibri"/>
          <w:color w:val="000000" w:themeColor="text1"/>
        </w:rPr>
      </w:pPr>
      <w:proofErr w:type="gramStart"/>
      <w:r w:rsidRPr="002D4A9E">
        <w:rPr>
          <w:rFonts w:ascii="Calibri" w:hAnsi="Calibri" w:cs="Calibri"/>
          <w:color w:val="000000" w:themeColor="text1"/>
        </w:rPr>
        <w:t xml:space="preserve">(  </w:t>
      </w:r>
      <w:proofErr w:type="gramEnd"/>
      <w:r w:rsidRPr="002D4A9E">
        <w:rPr>
          <w:rFonts w:ascii="Calibri" w:hAnsi="Calibri" w:cs="Calibri"/>
          <w:color w:val="000000" w:themeColor="text1"/>
        </w:rPr>
        <w:t xml:space="preserve"> ) Parceiros Locais</w:t>
      </w:r>
    </w:p>
    <w:p w:rsidR="002C18E6" w:rsidRPr="002D4A9E" w:rsidRDefault="002C18E6" w:rsidP="002C18E6">
      <w:pPr>
        <w:pStyle w:val="Default"/>
        <w:spacing w:before="120" w:after="120"/>
        <w:jc w:val="both"/>
        <w:rPr>
          <w:rFonts w:ascii="Calibri" w:hAnsi="Calibri" w:cs="Calibri"/>
          <w:color w:val="000000" w:themeColor="text1"/>
        </w:rPr>
      </w:pPr>
      <w:proofErr w:type="gramStart"/>
      <w:r w:rsidRPr="002D4A9E">
        <w:rPr>
          <w:rFonts w:ascii="Calibri" w:hAnsi="Calibri" w:cs="Calibri"/>
          <w:color w:val="000000" w:themeColor="text1"/>
        </w:rPr>
        <w:t xml:space="preserve">(  </w:t>
      </w:r>
      <w:proofErr w:type="gramEnd"/>
      <w:r w:rsidRPr="002D4A9E">
        <w:rPr>
          <w:rFonts w:ascii="Calibri" w:hAnsi="Calibri" w:cs="Calibri"/>
          <w:color w:val="000000" w:themeColor="text1"/>
        </w:rPr>
        <w:t xml:space="preserve">  ) Outro meio </w:t>
      </w:r>
    </w:p>
    <w:p w:rsidR="002C18E6" w:rsidRPr="002D4A9E" w:rsidRDefault="002C18E6" w:rsidP="002C18E6">
      <w:pPr>
        <w:pStyle w:val="Default"/>
        <w:spacing w:before="120" w:after="120"/>
        <w:jc w:val="both"/>
        <w:rPr>
          <w:rFonts w:ascii="Calibri" w:hAnsi="Calibri" w:cs="Calibri"/>
          <w:color w:val="000000" w:themeColor="text1"/>
        </w:rPr>
      </w:pPr>
      <w:proofErr w:type="gramStart"/>
      <w:r w:rsidRPr="002D4A9E">
        <w:rPr>
          <w:rFonts w:ascii="Calibri" w:hAnsi="Calibri" w:cs="Calibri"/>
          <w:color w:val="000000" w:themeColor="text1"/>
        </w:rPr>
        <w:lastRenderedPageBreak/>
        <w:t>já</w:t>
      </w:r>
      <w:proofErr w:type="gramEnd"/>
      <w:r w:rsidRPr="002D4A9E">
        <w:rPr>
          <w:rFonts w:ascii="Calibri" w:hAnsi="Calibri" w:cs="Calibri"/>
          <w:color w:val="000000" w:themeColor="text1"/>
        </w:rPr>
        <w:t xml:space="preserve"> participou de algum destes programas do SEBRAE? </w:t>
      </w:r>
      <w:proofErr w:type="gramStart"/>
      <w:r w:rsidRPr="002D4A9E">
        <w:rPr>
          <w:rFonts w:ascii="Calibri" w:hAnsi="Calibri" w:cs="Calibri"/>
          <w:color w:val="000000" w:themeColor="text1"/>
        </w:rPr>
        <w:t xml:space="preserve">(  </w:t>
      </w:r>
      <w:proofErr w:type="gramEnd"/>
      <w:r w:rsidRPr="002D4A9E">
        <w:rPr>
          <w:rFonts w:ascii="Calibri" w:hAnsi="Calibri" w:cs="Calibri"/>
          <w:color w:val="000000" w:themeColor="text1"/>
        </w:rPr>
        <w:t xml:space="preserve"> ) </w:t>
      </w:r>
      <w:proofErr w:type="spellStart"/>
      <w:r w:rsidRPr="002D4A9E">
        <w:rPr>
          <w:rFonts w:ascii="Calibri" w:hAnsi="Calibri" w:cs="Calibri"/>
          <w:color w:val="000000" w:themeColor="text1"/>
        </w:rPr>
        <w:t>Empretec</w:t>
      </w:r>
      <w:proofErr w:type="spellEnd"/>
      <w:r w:rsidRPr="002D4A9E">
        <w:rPr>
          <w:rFonts w:ascii="Calibri" w:hAnsi="Calibri" w:cs="Calibri"/>
          <w:color w:val="000000" w:themeColor="text1"/>
        </w:rPr>
        <w:t xml:space="preserve"> (  ) Negócio a Negócio  (  ) SEBRAE Mais  (  ) SEI  </w:t>
      </w:r>
      <w:del w:id="1" w:author="joana.bona" w:date="2013-01-10T16:25:00Z">
        <w:r w:rsidRPr="002D4A9E" w:rsidDel="00D31020">
          <w:rPr>
            <w:rFonts w:ascii="Calibri" w:hAnsi="Calibri" w:cs="Calibri"/>
            <w:color w:val="000000" w:themeColor="text1"/>
          </w:rPr>
          <w:delText xml:space="preserve">  </w:delText>
        </w:r>
      </w:del>
      <w:r w:rsidRPr="002D4A9E">
        <w:rPr>
          <w:rFonts w:ascii="Calibri" w:hAnsi="Calibri" w:cs="Calibri"/>
          <w:color w:val="000000" w:themeColor="text1"/>
        </w:rPr>
        <w:t xml:space="preserve">(  ) ALI  (  ) </w:t>
      </w:r>
      <w:proofErr w:type="spellStart"/>
      <w:r w:rsidRPr="002D4A9E">
        <w:rPr>
          <w:rFonts w:ascii="Calibri" w:hAnsi="Calibri" w:cs="Calibri"/>
          <w:color w:val="000000" w:themeColor="text1"/>
        </w:rPr>
        <w:t>SEBRAEtec</w:t>
      </w:r>
      <w:proofErr w:type="spellEnd"/>
      <w:r w:rsidRPr="002D4A9E">
        <w:rPr>
          <w:rFonts w:ascii="Calibri" w:hAnsi="Calibri" w:cs="Calibri"/>
          <w:color w:val="000000" w:themeColor="text1"/>
        </w:rPr>
        <w:t xml:space="preserve"> (    ) Na Medida</w:t>
      </w:r>
    </w:p>
    <w:p w:rsidR="002C18E6" w:rsidRPr="002D4A9E" w:rsidRDefault="002C18E6" w:rsidP="002C18E6">
      <w:pPr>
        <w:pStyle w:val="Default"/>
        <w:spacing w:before="120" w:after="120"/>
        <w:jc w:val="both"/>
        <w:rPr>
          <w:rFonts w:ascii="Calibri" w:hAnsi="Calibri" w:cs="Calibri"/>
          <w:color w:val="000000" w:themeColor="text1"/>
        </w:rPr>
      </w:pPr>
      <w:proofErr w:type="gramStart"/>
      <w:r w:rsidRPr="002D4A9E">
        <w:rPr>
          <w:rFonts w:ascii="Calibri" w:hAnsi="Calibri" w:cs="Calibri"/>
          <w:color w:val="000000" w:themeColor="text1"/>
        </w:rPr>
        <w:t>(  )</w:t>
      </w:r>
      <w:proofErr w:type="gramEnd"/>
      <w:r w:rsidRPr="002D4A9E">
        <w:rPr>
          <w:rFonts w:ascii="Calibri" w:hAnsi="Calibri" w:cs="Calibri"/>
          <w:color w:val="000000" w:themeColor="text1"/>
        </w:rPr>
        <w:t xml:space="preserve"> Aceito participar do Prêmio SEBRAE Mulher de Negócios, conforme regulamento do Prêmio, ciclo 201</w:t>
      </w:r>
      <w:r w:rsidR="00731377" w:rsidRPr="002D4A9E">
        <w:rPr>
          <w:rFonts w:ascii="Calibri" w:hAnsi="Calibri" w:cs="Calibri"/>
          <w:color w:val="000000" w:themeColor="text1"/>
        </w:rPr>
        <w:t>4</w:t>
      </w:r>
      <w:r w:rsidRPr="002D4A9E">
        <w:rPr>
          <w:rFonts w:ascii="Calibri" w:hAnsi="Calibri" w:cs="Calibri"/>
          <w:color w:val="000000" w:themeColor="text1"/>
        </w:rPr>
        <w:t xml:space="preserve">. </w:t>
      </w:r>
    </w:p>
    <w:p w:rsidR="002C18E6" w:rsidRPr="002D4A9E" w:rsidRDefault="002C18E6" w:rsidP="002C18E6">
      <w:pPr>
        <w:pStyle w:val="Default"/>
        <w:spacing w:before="120" w:after="120"/>
        <w:jc w:val="both"/>
        <w:rPr>
          <w:rFonts w:ascii="Calibri" w:hAnsi="Calibri" w:cs="Calibri"/>
          <w:color w:val="000000" w:themeColor="text1"/>
        </w:rPr>
      </w:pPr>
      <w:r w:rsidRPr="002D4A9E">
        <w:rPr>
          <w:rFonts w:ascii="Calibri" w:hAnsi="Calibri" w:cs="Calibri"/>
          <w:color w:val="000000" w:themeColor="text1"/>
        </w:rPr>
        <w:t xml:space="preserve">Data: ___/____/___ </w:t>
      </w:r>
    </w:p>
    <w:p w:rsidR="002C18E6" w:rsidRPr="002D4A9E" w:rsidRDefault="002C18E6" w:rsidP="002C18E6">
      <w:pPr>
        <w:pStyle w:val="Default"/>
        <w:spacing w:before="120" w:after="120"/>
        <w:jc w:val="both"/>
        <w:rPr>
          <w:rFonts w:ascii="Calibri" w:hAnsi="Calibri" w:cs="Calibri"/>
          <w:color w:val="000000" w:themeColor="text1"/>
        </w:rPr>
      </w:pPr>
      <w:r w:rsidRPr="002D4A9E">
        <w:rPr>
          <w:rFonts w:ascii="Calibri" w:hAnsi="Calibri" w:cs="Calibri"/>
          <w:color w:val="000000" w:themeColor="text1"/>
        </w:rPr>
        <w:t xml:space="preserve">Assinatura da participante: ________________________________________________ </w:t>
      </w:r>
    </w:p>
    <w:p w:rsidR="004505DD" w:rsidRPr="002D4A9E" w:rsidRDefault="004505DD" w:rsidP="002C0DBA">
      <w:pPr>
        <w:pStyle w:val="Default"/>
        <w:pageBreakBefore/>
        <w:spacing w:before="120" w:after="120"/>
        <w:jc w:val="both"/>
        <w:rPr>
          <w:rFonts w:ascii="Calibri" w:hAnsi="Calibri" w:cs="Calibri"/>
          <w:color w:val="000000" w:themeColor="text1"/>
          <w:sz w:val="32"/>
          <w:szCs w:val="32"/>
          <w:u w:val="single"/>
        </w:rPr>
      </w:pPr>
      <w:r w:rsidRPr="002D4A9E">
        <w:rPr>
          <w:rFonts w:ascii="Calibri" w:hAnsi="Calibri" w:cs="Calibri"/>
          <w:b/>
          <w:bCs/>
          <w:color w:val="000000" w:themeColor="text1"/>
          <w:sz w:val="32"/>
          <w:szCs w:val="32"/>
          <w:u w:val="single"/>
        </w:rPr>
        <w:lastRenderedPageBreak/>
        <w:t xml:space="preserve">Anexo II </w:t>
      </w:r>
    </w:p>
    <w:p w:rsidR="004505DD" w:rsidRPr="002D4A9E" w:rsidRDefault="00CB3B1E" w:rsidP="002C0DBA">
      <w:pPr>
        <w:pStyle w:val="Default"/>
        <w:spacing w:before="120" w:after="120"/>
        <w:jc w:val="both"/>
        <w:rPr>
          <w:rFonts w:ascii="Calibri" w:hAnsi="Calibri" w:cs="Calibri"/>
          <w:color w:val="000000" w:themeColor="text1"/>
        </w:rPr>
      </w:pPr>
      <w:r w:rsidRPr="002D4A9E">
        <w:rPr>
          <w:rFonts w:ascii="Calibri" w:hAnsi="Calibri" w:cs="Calibri"/>
          <w:b/>
          <w:bCs/>
          <w:color w:val="000000" w:themeColor="text1"/>
        </w:rPr>
        <w:t>ROTEIRO PARA ESCREVER O SEU RELATO</w:t>
      </w:r>
    </w:p>
    <w:p w:rsidR="004505DD" w:rsidRPr="002D4A9E" w:rsidRDefault="004505DD" w:rsidP="002C0DBA">
      <w:pPr>
        <w:pStyle w:val="Default"/>
        <w:spacing w:before="120" w:after="120"/>
        <w:jc w:val="both"/>
        <w:rPr>
          <w:rFonts w:ascii="Calibri" w:hAnsi="Calibri" w:cs="Calibri"/>
          <w:color w:val="000000" w:themeColor="text1"/>
        </w:rPr>
      </w:pPr>
      <w:r w:rsidRPr="002D4A9E">
        <w:rPr>
          <w:rFonts w:ascii="Calibri" w:hAnsi="Calibri" w:cs="Calibri"/>
          <w:color w:val="000000" w:themeColor="text1"/>
        </w:rPr>
        <w:t xml:space="preserve">Para contar </w:t>
      </w:r>
      <w:r w:rsidR="00510314" w:rsidRPr="002D4A9E">
        <w:rPr>
          <w:rFonts w:ascii="Calibri" w:hAnsi="Calibri" w:cs="Calibri"/>
          <w:color w:val="000000" w:themeColor="text1"/>
        </w:rPr>
        <w:t>o</w:t>
      </w:r>
      <w:r w:rsidRPr="002D4A9E">
        <w:rPr>
          <w:rFonts w:ascii="Calibri" w:hAnsi="Calibri" w:cs="Calibri"/>
          <w:color w:val="000000" w:themeColor="text1"/>
        </w:rPr>
        <w:t xml:space="preserve"> s</w:t>
      </w:r>
      <w:r w:rsidR="00BC1C8A" w:rsidRPr="002D4A9E">
        <w:rPr>
          <w:rFonts w:ascii="Calibri" w:hAnsi="Calibri" w:cs="Calibri"/>
          <w:color w:val="000000" w:themeColor="text1"/>
        </w:rPr>
        <w:t>eu relato</w:t>
      </w:r>
      <w:r w:rsidRPr="002D4A9E">
        <w:rPr>
          <w:rFonts w:ascii="Calibri" w:hAnsi="Calibri" w:cs="Calibri"/>
          <w:color w:val="000000" w:themeColor="text1"/>
        </w:rPr>
        <w:t xml:space="preserve"> como Mulher de Negócios, você poderá considerar os seguintes pontos. </w:t>
      </w:r>
    </w:p>
    <w:p w:rsidR="00731377" w:rsidRPr="002D4A9E" w:rsidRDefault="00731377" w:rsidP="00731377">
      <w:pPr>
        <w:pStyle w:val="Default"/>
        <w:spacing w:before="120" w:after="120"/>
        <w:jc w:val="both"/>
        <w:rPr>
          <w:rFonts w:ascii="Calibri" w:hAnsi="Calibri" w:cs="Calibri"/>
          <w:color w:val="000000" w:themeColor="text1"/>
        </w:rPr>
      </w:pPr>
      <w:r w:rsidRPr="002D4A9E">
        <w:rPr>
          <w:rFonts w:ascii="Calibri" w:hAnsi="Calibri" w:cs="Calibri"/>
          <w:color w:val="000000" w:themeColor="text1"/>
        </w:rPr>
        <w:t>Consulte também o Guia de Redação disponível no site www.mulherdenegocios.sebrae.com.br.</w:t>
      </w:r>
    </w:p>
    <w:p w:rsidR="004505DD" w:rsidRPr="002D4A9E" w:rsidRDefault="004505DD" w:rsidP="002C0DBA">
      <w:pPr>
        <w:pStyle w:val="Default"/>
        <w:spacing w:before="120" w:after="120"/>
        <w:jc w:val="both"/>
        <w:rPr>
          <w:rFonts w:ascii="Calibri" w:hAnsi="Calibri" w:cs="Calibri"/>
          <w:color w:val="000000" w:themeColor="text1"/>
        </w:rPr>
      </w:pPr>
      <w:r w:rsidRPr="002D4A9E">
        <w:rPr>
          <w:rFonts w:ascii="Calibri" w:hAnsi="Calibri" w:cs="Calibri"/>
          <w:color w:val="000000" w:themeColor="text1"/>
        </w:rPr>
        <w:t>Título d</w:t>
      </w:r>
      <w:r w:rsidR="00BC1C8A" w:rsidRPr="002D4A9E">
        <w:rPr>
          <w:rFonts w:ascii="Calibri" w:hAnsi="Calibri" w:cs="Calibri"/>
          <w:color w:val="000000" w:themeColor="text1"/>
        </w:rPr>
        <w:t>o relato</w:t>
      </w:r>
      <w:r w:rsidRPr="002D4A9E">
        <w:rPr>
          <w:rFonts w:ascii="Calibri" w:hAnsi="Calibri" w:cs="Calibri"/>
          <w:color w:val="000000" w:themeColor="text1"/>
        </w:rPr>
        <w:t xml:space="preserve"> (1 linha) </w:t>
      </w:r>
    </w:p>
    <w:p w:rsidR="004505DD" w:rsidRPr="002D4A9E" w:rsidRDefault="004505DD" w:rsidP="002C0DBA">
      <w:pPr>
        <w:pStyle w:val="Default"/>
        <w:spacing w:before="120" w:after="120"/>
        <w:jc w:val="both"/>
        <w:rPr>
          <w:rFonts w:ascii="Calibri" w:hAnsi="Calibri" w:cs="Calibri"/>
          <w:color w:val="000000" w:themeColor="text1"/>
        </w:rPr>
      </w:pPr>
      <w:r w:rsidRPr="002D4A9E">
        <w:rPr>
          <w:rFonts w:ascii="Calibri" w:hAnsi="Calibri" w:cs="Calibri"/>
          <w:color w:val="000000" w:themeColor="text1"/>
        </w:rPr>
        <w:t xml:space="preserve">O título é uma forma de resumir o que </w:t>
      </w:r>
      <w:r w:rsidR="00BC1C8A" w:rsidRPr="002D4A9E">
        <w:rPr>
          <w:rFonts w:ascii="Calibri" w:hAnsi="Calibri" w:cs="Calibri"/>
          <w:color w:val="000000" w:themeColor="text1"/>
        </w:rPr>
        <w:t>o relato</w:t>
      </w:r>
      <w:r w:rsidRPr="002D4A9E">
        <w:rPr>
          <w:rFonts w:ascii="Calibri" w:hAnsi="Calibri" w:cs="Calibri"/>
          <w:color w:val="000000" w:themeColor="text1"/>
        </w:rPr>
        <w:t xml:space="preserve"> tem de mais importante. Sugestão: escreva o título depois d</w:t>
      </w:r>
      <w:r w:rsidR="003E06F9" w:rsidRPr="002D4A9E">
        <w:rPr>
          <w:rFonts w:ascii="Calibri" w:hAnsi="Calibri" w:cs="Calibri"/>
          <w:color w:val="000000" w:themeColor="text1"/>
        </w:rPr>
        <w:t>o</w:t>
      </w:r>
      <w:r w:rsidRPr="002D4A9E">
        <w:rPr>
          <w:rFonts w:ascii="Calibri" w:hAnsi="Calibri" w:cs="Calibri"/>
          <w:color w:val="000000" w:themeColor="text1"/>
        </w:rPr>
        <w:t xml:space="preserve"> </w:t>
      </w:r>
      <w:r w:rsidR="003E06F9" w:rsidRPr="002D4A9E">
        <w:rPr>
          <w:rFonts w:ascii="Calibri" w:hAnsi="Calibri" w:cs="Calibri"/>
          <w:color w:val="000000" w:themeColor="text1"/>
        </w:rPr>
        <w:t xml:space="preserve">relato </w:t>
      </w:r>
      <w:r w:rsidRPr="002D4A9E">
        <w:rPr>
          <w:rFonts w:ascii="Calibri" w:hAnsi="Calibri" w:cs="Calibri"/>
          <w:color w:val="000000" w:themeColor="text1"/>
        </w:rPr>
        <w:t>pront</w:t>
      </w:r>
      <w:r w:rsidR="003E06F9" w:rsidRPr="002D4A9E">
        <w:rPr>
          <w:rFonts w:ascii="Calibri" w:hAnsi="Calibri" w:cs="Calibri"/>
          <w:color w:val="000000" w:themeColor="text1"/>
        </w:rPr>
        <w:t>o</w:t>
      </w:r>
      <w:r w:rsidRPr="002D4A9E">
        <w:rPr>
          <w:rFonts w:ascii="Calibri" w:hAnsi="Calibri" w:cs="Calibri"/>
          <w:color w:val="000000" w:themeColor="text1"/>
        </w:rPr>
        <w:t xml:space="preserve">. </w:t>
      </w:r>
    </w:p>
    <w:p w:rsidR="004505DD" w:rsidRPr="002D4A9E" w:rsidRDefault="004505DD" w:rsidP="00DD77B6">
      <w:pPr>
        <w:pStyle w:val="Default"/>
        <w:numPr>
          <w:ilvl w:val="0"/>
          <w:numId w:val="8"/>
        </w:numPr>
        <w:spacing w:before="120" w:after="120"/>
        <w:jc w:val="both"/>
        <w:rPr>
          <w:rFonts w:ascii="Calibri" w:hAnsi="Calibri" w:cs="Calibri"/>
          <w:b/>
          <w:bCs/>
          <w:color w:val="000000" w:themeColor="text1"/>
        </w:rPr>
      </w:pPr>
      <w:r w:rsidRPr="002D4A9E">
        <w:rPr>
          <w:rFonts w:ascii="Calibri" w:hAnsi="Calibri" w:cs="Calibri"/>
          <w:b/>
          <w:bCs/>
          <w:color w:val="000000" w:themeColor="text1"/>
        </w:rPr>
        <w:t xml:space="preserve">Criação do Negócio: Conte como tudo começou </w:t>
      </w:r>
    </w:p>
    <w:p w:rsidR="00925206" w:rsidRPr="002D4A9E" w:rsidRDefault="00925206" w:rsidP="004B4938">
      <w:pPr>
        <w:spacing w:after="0" w:line="240" w:lineRule="auto"/>
        <w:ind w:left="360"/>
        <w:rPr>
          <w:rFonts w:eastAsia="MS Mincho"/>
          <w:color w:val="000000" w:themeColor="text1"/>
          <w:sz w:val="24"/>
          <w:szCs w:val="24"/>
          <w:lang w:eastAsia="ja-JP"/>
        </w:rPr>
      </w:pPr>
      <w:r w:rsidRPr="002D4A9E">
        <w:rPr>
          <w:rFonts w:eastAsia="MS Mincho"/>
          <w:color w:val="000000" w:themeColor="text1"/>
          <w:sz w:val="24"/>
          <w:szCs w:val="24"/>
          <w:lang w:eastAsia="ja-JP"/>
        </w:rPr>
        <w:t>Quais informações foram utilizadas para a concretização do sonho?</w:t>
      </w:r>
    </w:p>
    <w:p w:rsidR="00925206" w:rsidRPr="002D4A9E" w:rsidRDefault="00925206" w:rsidP="004B4938">
      <w:pPr>
        <w:spacing w:after="0" w:line="240" w:lineRule="auto"/>
        <w:ind w:left="360"/>
        <w:rPr>
          <w:rFonts w:eastAsia="MS Mincho"/>
          <w:color w:val="000000" w:themeColor="text1"/>
          <w:sz w:val="24"/>
          <w:szCs w:val="24"/>
          <w:lang w:eastAsia="ja-JP"/>
        </w:rPr>
      </w:pPr>
      <w:r w:rsidRPr="002D4A9E">
        <w:rPr>
          <w:rFonts w:eastAsia="MS Mincho"/>
          <w:color w:val="000000" w:themeColor="text1"/>
          <w:sz w:val="24"/>
          <w:szCs w:val="24"/>
          <w:lang w:eastAsia="ja-JP"/>
        </w:rPr>
        <w:t>O que ou quem a inspirou a montar o seu negócio?</w:t>
      </w:r>
    </w:p>
    <w:p w:rsidR="00925206" w:rsidRPr="002D4A9E" w:rsidRDefault="00925206" w:rsidP="004B4938">
      <w:pPr>
        <w:spacing w:after="0" w:line="240" w:lineRule="auto"/>
        <w:ind w:left="360"/>
        <w:rPr>
          <w:rFonts w:eastAsia="MS Mincho"/>
          <w:color w:val="000000" w:themeColor="text1"/>
          <w:sz w:val="24"/>
          <w:szCs w:val="24"/>
          <w:lang w:eastAsia="ja-JP"/>
        </w:rPr>
      </w:pPr>
      <w:r w:rsidRPr="002D4A9E">
        <w:rPr>
          <w:rFonts w:eastAsia="MS Mincho"/>
          <w:color w:val="000000" w:themeColor="text1"/>
          <w:sz w:val="24"/>
          <w:szCs w:val="24"/>
          <w:lang w:eastAsia="ja-JP"/>
        </w:rPr>
        <w:t>Que novidade ou novas tendências buscava trazer ao iniciar seu negócio?</w:t>
      </w:r>
    </w:p>
    <w:p w:rsidR="00925206" w:rsidRPr="002D4A9E" w:rsidRDefault="00925206" w:rsidP="004B4938">
      <w:pPr>
        <w:spacing w:after="0" w:line="240" w:lineRule="auto"/>
        <w:ind w:left="360"/>
        <w:rPr>
          <w:rFonts w:eastAsia="MS Mincho"/>
          <w:color w:val="000000" w:themeColor="text1"/>
          <w:sz w:val="24"/>
          <w:szCs w:val="24"/>
          <w:lang w:eastAsia="ja-JP"/>
        </w:rPr>
      </w:pPr>
      <w:r w:rsidRPr="002D4A9E">
        <w:rPr>
          <w:rFonts w:eastAsia="MS Mincho"/>
          <w:color w:val="000000" w:themeColor="text1"/>
          <w:sz w:val="24"/>
          <w:szCs w:val="24"/>
          <w:lang w:eastAsia="ja-JP"/>
        </w:rPr>
        <w:t>O que seu produto ou serviço tinha de diferente dos outros?</w:t>
      </w:r>
    </w:p>
    <w:p w:rsidR="00925206" w:rsidRPr="002D4A9E" w:rsidRDefault="00925206" w:rsidP="004B4938">
      <w:pPr>
        <w:spacing w:after="0" w:line="240" w:lineRule="auto"/>
        <w:ind w:left="360"/>
        <w:rPr>
          <w:rFonts w:eastAsia="MS Mincho"/>
          <w:color w:val="000000" w:themeColor="text1"/>
          <w:sz w:val="24"/>
          <w:szCs w:val="24"/>
          <w:lang w:eastAsia="ja-JP"/>
        </w:rPr>
      </w:pPr>
      <w:r w:rsidRPr="002D4A9E">
        <w:rPr>
          <w:rFonts w:eastAsia="MS Mincho"/>
          <w:color w:val="000000" w:themeColor="text1"/>
          <w:sz w:val="24"/>
          <w:szCs w:val="24"/>
          <w:lang w:eastAsia="ja-JP"/>
        </w:rPr>
        <w:t xml:space="preserve">Como o fato de ser mulher influenciou sua decisão de abrir o negócio?  </w:t>
      </w:r>
    </w:p>
    <w:p w:rsidR="00925206" w:rsidRPr="002D4A9E" w:rsidRDefault="00925206" w:rsidP="004B4938">
      <w:pPr>
        <w:spacing w:after="0" w:line="240" w:lineRule="auto"/>
        <w:ind w:left="360"/>
        <w:rPr>
          <w:rFonts w:eastAsia="MS Mincho"/>
          <w:color w:val="000000" w:themeColor="text1"/>
          <w:sz w:val="24"/>
          <w:szCs w:val="24"/>
          <w:lang w:eastAsia="ja-JP"/>
        </w:rPr>
      </w:pPr>
      <w:r w:rsidRPr="002D4A9E">
        <w:rPr>
          <w:rFonts w:eastAsia="MS Mincho"/>
          <w:color w:val="000000" w:themeColor="text1"/>
          <w:sz w:val="24"/>
          <w:szCs w:val="24"/>
          <w:lang w:eastAsia="ja-JP"/>
        </w:rPr>
        <w:t xml:space="preserve"> Você acha que teve dificuldades específicas por ser mulher? Se sim, que ações criativas buscou para solucionar as dificuldades?</w:t>
      </w:r>
    </w:p>
    <w:p w:rsidR="00851C11" w:rsidRPr="002D4A9E" w:rsidRDefault="004505DD" w:rsidP="00721EEC">
      <w:pPr>
        <w:pStyle w:val="Default"/>
        <w:numPr>
          <w:ilvl w:val="0"/>
          <w:numId w:val="8"/>
        </w:numPr>
        <w:spacing w:before="120" w:after="120"/>
        <w:jc w:val="both"/>
        <w:rPr>
          <w:rFonts w:ascii="Calibri" w:hAnsi="Calibri" w:cs="Calibri"/>
          <w:b/>
          <w:bCs/>
          <w:color w:val="000000" w:themeColor="text1"/>
        </w:rPr>
      </w:pPr>
      <w:r w:rsidRPr="002D4A9E">
        <w:rPr>
          <w:rFonts w:ascii="Calibri" w:hAnsi="Calibri" w:cs="Calibri"/>
          <w:b/>
          <w:bCs/>
          <w:color w:val="000000" w:themeColor="text1"/>
        </w:rPr>
        <w:t xml:space="preserve">Desenvolvimento </w:t>
      </w:r>
      <w:r w:rsidR="00721EEC" w:rsidRPr="002D4A9E">
        <w:rPr>
          <w:rFonts w:ascii="Calibri" w:hAnsi="Calibri" w:cs="Calibri"/>
          <w:b/>
          <w:bCs/>
          <w:color w:val="000000" w:themeColor="text1"/>
        </w:rPr>
        <w:t xml:space="preserve">(Condução) </w:t>
      </w:r>
      <w:r w:rsidRPr="002D4A9E">
        <w:rPr>
          <w:rFonts w:ascii="Calibri" w:hAnsi="Calibri" w:cs="Calibri"/>
          <w:b/>
          <w:bCs/>
          <w:color w:val="000000" w:themeColor="text1"/>
        </w:rPr>
        <w:t>do Negócio</w:t>
      </w:r>
      <w:r w:rsidR="00721EEC" w:rsidRPr="002D4A9E">
        <w:rPr>
          <w:rFonts w:ascii="Calibri" w:hAnsi="Calibri" w:cs="Calibri"/>
          <w:b/>
          <w:bCs/>
          <w:color w:val="000000" w:themeColor="text1"/>
        </w:rPr>
        <w:t>:</w:t>
      </w:r>
      <w:r w:rsidRPr="002D4A9E">
        <w:rPr>
          <w:rFonts w:ascii="Calibri" w:hAnsi="Calibri" w:cs="Calibri"/>
          <w:b/>
          <w:bCs/>
          <w:color w:val="000000" w:themeColor="text1"/>
        </w:rPr>
        <w:t xml:space="preserve"> </w:t>
      </w:r>
      <w:r w:rsidR="00475069" w:rsidRPr="002D4A9E">
        <w:rPr>
          <w:rFonts w:ascii="Calibri" w:hAnsi="Calibri" w:cs="Calibri"/>
          <w:b/>
          <w:bCs/>
          <w:color w:val="000000" w:themeColor="text1"/>
        </w:rPr>
        <w:t>Conte com as coisas acontecem no dia-a-dia</w:t>
      </w:r>
    </w:p>
    <w:p w:rsidR="00925206" w:rsidRPr="002D4A9E" w:rsidRDefault="00925206" w:rsidP="004B4938">
      <w:pPr>
        <w:spacing w:after="0" w:line="240" w:lineRule="auto"/>
        <w:ind w:left="360"/>
        <w:rPr>
          <w:rFonts w:eastAsia="MS Mincho"/>
          <w:color w:val="000000" w:themeColor="text1"/>
          <w:sz w:val="24"/>
          <w:szCs w:val="24"/>
          <w:lang w:eastAsia="ja-JP"/>
        </w:rPr>
      </w:pPr>
      <w:r w:rsidRPr="002D4A9E">
        <w:rPr>
          <w:rFonts w:eastAsia="MS Mincho"/>
          <w:color w:val="000000" w:themeColor="text1"/>
          <w:sz w:val="24"/>
          <w:szCs w:val="24"/>
          <w:lang w:eastAsia="ja-JP"/>
        </w:rPr>
        <w:t xml:space="preserve">Quais valores pessoais (aquilo que acredita) busca passar com a condução de seu negócio? </w:t>
      </w:r>
    </w:p>
    <w:p w:rsidR="00925206" w:rsidRPr="002D4A9E" w:rsidRDefault="00925206" w:rsidP="004B4938">
      <w:pPr>
        <w:spacing w:after="0" w:line="240" w:lineRule="auto"/>
        <w:ind w:left="360"/>
        <w:rPr>
          <w:rFonts w:eastAsia="MS Mincho"/>
          <w:color w:val="000000" w:themeColor="text1"/>
          <w:sz w:val="24"/>
          <w:szCs w:val="24"/>
          <w:lang w:eastAsia="ja-JP"/>
        </w:rPr>
      </w:pPr>
      <w:r w:rsidRPr="002D4A9E">
        <w:rPr>
          <w:rFonts w:eastAsia="MS Mincho"/>
          <w:color w:val="000000" w:themeColor="text1"/>
          <w:sz w:val="24"/>
          <w:szCs w:val="24"/>
          <w:lang w:eastAsia="ja-JP"/>
        </w:rPr>
        <w:t>Como compartilha as informações? Consulta e/ou envolve os colaboradores nas tomadas de decisão?</w:t>
      </w:r>
    </w:p>
    <w:p w:rsidR="00925206" w:rsidRPr="002D4A9E" w:rsidRDefault="00925206" w:rsidP="004B4938">
      <w:pPr>
        <w:spacing w:after="0" w:line="240" w:lineRule="auto"/>
        <w:ind w:left="360"/>
        <w:rPr>
          <w:rFonts w:eastAsia="MS Mincho"/>
          <w:color w:val="000000" w:themeColor="text1"/>
          <w:sz w:val="24"/>
          <w:szCs w:val="24"/>
          <w:lang w:eastAsia="ja-JP"/>
        </w:rPr>
      </w:pPr>
      <w:r w:rsidRPr="002D4A9E">
        <w:rPr>
          <w:rFonts w:eastAsia="MS Mincho"/>
          <w:color w:val="000000" w:themeColor="text1"/>
          <w:sz w:val="24"/>
          <w:szCs w:val="24"/>
          <w:lang w:eastAsia="ja-JP"/>
        </w:rPr>
        <w:t>Como está estruturado o seu negócio (regras de funcionamento, pessoas envolvidas</w:t>
      </w:r>
      <w:r w:rsidR="007F4E57" w:rsidRPr="002D4A9E">
        <w:rPr>
          <w:rFonts w:eastAsia="MS Mincho"/>
          <w:color w:val="000000" w:themeColor="text1"/>
          <w:sz w:val="24"/>
          <w:szCs w:val="24"/>
          <w:lang w:eastAsia="ja-JP"/>
        </w:rPr>
        <w:t>,</w:t>
      </w:r>
      <w:r w:rsidRPr="002D4A9E">
        <w:rPr>
          <w:rFonts w:eastAsia="MS Mincho"/>
          <w:color w:val="000000" w:themeColor="text1"/>
          <w:sz w:val="24"/>
          <w:szCs w:val="24"/>
          <w:lang w:eastAsia="ja-JP"/>
        </w:rPr>
        <w:t xml:space="preserve"> </w:t>
      </w:r>
      <w:r w:rsidR="007F4E57" w:rsidRPr="002D4A9E">
        <w:rPr>
          <w:rFonts w:eastAsia="MS Mincho"/>
          <w:color w:val="000000" w:themeColor="text1"/>
          <w:sz w:val="24"/>
          <w:szCs w:val="24"/>
          <w:lang w:eastAsia="ja-JP"/>
        </w:rPr>
        <w:t xml:space="preserve">e o </w:t>
      </w:r>
      <w:r w:rsidRPr="002D4A9E">
        <w:rPr>
          <w:rFonts w:eastAsia="MS Mincho"/>
          <w:color w:val="000000" w:themeColor="text1"/>
          <w:sz w:val="24"/>
          <w:szCs w:val="24"/>
          <w:lang w:eastAsia="ja-JP"/>
        </w:rPr>
        <w:t xml:space="preserve">local de suas atividades)? </w:t>
      </w:r>
    </w:p>
    <w:p w:rsidR="00925206" w:rsidRPr="002D4A9E" w:rsidRDefault="00925206" w:rsidP="004B4938">
      <w:pPr>
        <w:spacing w:after="0" w:line="240" w:lineRule="auto"/>
        <w:ind w:left="360"/>
        <w:rPr>
          <w:rFonts w:eastAsia="MS Mincho"/>
          <w:color w:val="000000" w:themeColor="text1"/>
          <w:sz w:val="24"/>
          <w:szCs w:val="24"/>
          <w:lang w:eastAsia="ja-JP"/>
        </w:rPr>
      </w:pPr>
      <w:r w:rsidRPr="002D4A9E">
        <w:rPr>
          <w:rFonts w:eastAsia="MS Mincho"/>
          <w:color w:val="000000" w:themeColor="text1"/>
          <w:sz w:val="24"/>
          <w:szCs w:val="24"/>
          <w:lang w:eastAsia="ja-JP"/>
        </w:rPr>
        <w:t xml:space="preserve">Dê exemplos do </w:t>
      </w:r>
      <w:r w:rsidR="00270EA5" w:rsidRPr="002D4A9E">
        <w:rPr>
          <w:rFonts w:eastAsia="MS Mincho"/>
          <w:color w:val="000000" w:themeColor="text1"/>
          <w:sz w:val="24"/>
          <w:szCs w:val="24"/>
          <w:lang w:eastAsia="ja-JP"/>
        </w:rPr>
        <w:t>bom uso dos recursos</w:t>
      </w:r>
      <w:r w:rsidRPr="002D4A9E">
        <w:rPr>
          <w:rFonts w:eastAsia="MS Mincho"/>
          <w:color w:val="000000" w:themeColor="text1"/>
          <w:sz w:val="24"/>
          <w:szCs w:val="24"/>
          <w:lang w:eastAsia="ja-JP"/>
        </w:rPr>
        <w:t xml:space="preserve"> que dispõe.</w:t>
      </w:r>
    </w:p>
    <w:p w:rsidR="00925206" w:rsidRPr="002D4A9E" w:rsidRDefault="00925206" w:rsidP="004B4938">
      <w:pPr>
        <w:spacing w:after="0" w:line="240" w:lineRule="auto"/>
        <w:ind w:left="360"/>
        <w:rPr>
          <w:rFonts w:eastAsia="MS Mincho"/>
          <w:color w:val="000000" w:themeColor="text1"/>
          <w:sz w:val="24"/>
          <w:szCs w:val="24"/>
          <w:lang w:eastAsia="ja-JP"/>
        </w:rPr>
      </w:pPr>
      <w:r w:rsidRPr="002D4A9E">
        <w:rPr>
          <w:rFonts w:eastAsia="MS Mincho"/>
          <w:color w:val="000000" w:themeColor="text1"/>
          <w:sz w:val="24"/>
          <w:szCs w:val="24"/>
          <w:lang w:eastAsia="ja-JP"/>
        </w:rPr>
        <w:t xml:space="preserve">Como você participa da condução das atividades do seu negócio, incluindo relacionamento com clientes, colaboradores, fornecedores, comunidade, parceiros? </w:t>
      </w:r>
    </w:p>
    <w:p w:rsidR="00925206" w:rsidRPr="002D4A9E" w:rsidRDefault="00925206" w:rsidP="004B4938">
      <w:pPr>
        <w:spacing w:after="0" w:line="240" w:lineRule="auto"/>
        <w:ind w:left="360"/>
        <w:rPr>
          <w:rFonts w:eastAsia="MS Mincho"/>
          <w:color w:val="000000" w:themeColor="text1"/>
          <w:sz w:val="24"/>
          <w:szCs w:val="24"/>
          <w:lang w:eastAsia="ja-JP"/>
        </w:rPr>
      </w:pPr>
      <w:r w:rsidRPr="002D4A9E">
        <w:rPr>
          <w:rFonts w:eastAsia="MS Mincho"/>
          <w:color w:val="000000" w:themeColor="text1"/>
          <w:sz w:val="24"/>
          <w:szCs w:val="24"/>
          <w:lang w:eastAsia="ja-JP"/>
        </w:rPr>
        <w:t>Como você reage diante dos desafios ou obstáculos na condução do seu negócio?</w:t>
      </w:r>
    </w:p>
    <w:p w:rsidR="00270EA5" w:rsidRPr="002D4A9E" w:rsidRDefault="00270EA5" w:rsidP="004B4938">
      <w:pPr>
        <w:spacing w:after="0" w:line="240" w:lineRule="auto"/>
        <w:ind w:left="360"/>
        <w:rPr>
          <w:rFonts w:eastAsia="MS Mincho"/>
          <w:color w:val="000000" w:themeColor="text1"/>
          <w:sz w:val="24"/>
          <w:szCs w:val="24"/>
          <w:lang w:eastAsia="ja-JP"/>
        </w:rPr>
      </w:pPr>
      <w:r w:rsidRPr="002D4A9E">
        <w:rPr>
          <w:rFonts w:eastAsia="MS Mincho"/>
          <w:color w:val="000000" w:themeColor="text1"/>
          <w:sz w:val="24"/>
          <w:szCs w:val="24"/>
          <w:lang w:eastAsia="ja-JP"/>
        </w:rPr>
        <w:t xml:space="preserve">Como são selecionados seus colaboradores? Há uma preocupação com a redução de desigualdades sociais? </w:t>
      </w:r>
    </w:p>
    <w:p w:rsidR="00270EA5" w:rsidRPr="002D4A9E" w:rsidRDefault="00270EA5" w:rsidP="004B4938">
      <w:pPr>
        <w:spacing w:after="0" w:line="240" w:lineRule="auto"/>
        <w:ind w:left="360"/>
        <w:rPr>
          <w:rFonts w:eastAsia="MS Mincho"/>
          <w:color w:val="000000" w:themeColor="text1"/>
          <w:sz w:val="24"/>
          <w:szCs w:val="24"/>
          <w:lang w:eastAsia="ja-JP"/>
        </w:rPr>
      </w:pPr>
      <w:r w:rsidRPr="002D4A9E">
        <w:rPr>
          <w:rFonts w:eastAsia="MS Mincho"/>
          <w:color w:val="000000" w:themeColor="text1"/>
          <w:sz w:val="24"/>
          <w:szCs w:val="24"/>
          <w:lang w:eastAsia="ja-JP"/>
        </w:rPr>
        <w:t xml:space="preserve">Que benefícios são oferecidos aos seus colaboradores (empregados) para que eles se sintam mais motivados? </w:t>
      </w:r>
    </w:p>
    <w:p w:rsidR="00270EA5" w:rsidRPr="002D4A9E" w:rsidRDefault="00270EA5" w:rsidP="004B4938">
      <w:pPr>
        <w:spacing w:after="0" w:line="240" w:lineRule="auto"/>
        <w:ind w:left="360"/>
        <w:rPr>
          <w:rFonts w:eastAsia="MS Mincho"/>
          <w:color w:val="000000" w:themeColor="text1"/>
          <w:sz w:val="24"/>
          <w:szCs w:val="24"/>
          <w:lang w:eastAsia="ja-JP"/>
        </w:rPr>
      </w:pPr>
      <w:r w:rsidRPr="002D4A9E">
        <w:rPr>
          <w:rFonts w:eastAsia="MS Mincho"/>
          <w:color w:val="000000" w:themeColor="text1"/>
          <w:sz w:val="24"/>
          <w:szCs w:val="24"/>
          <w:lang w:eastAsia="ja-JP"/>
        </w:rPr>
        <w:t xml:space="preserve">Como as opiniões dos colaboradores são consideradas na gestão do seu negócio? </w:t>
      </w:r>
    </w:p>
    <w:p w:rsidR="00270EA5" w:rsidRPr="002D4A9E" w:rsidRDefault="00270EA5" w:rsidP="004B4938">
      <w:pPr>
        <w:spacing w:after="0" w:line="240" w:lineRule="auto"/>
        <w:ind w:left="360"/>
        <w:rPr>
          <w:rFonts w:eastAsia="MS Mincho"/>
          <w:color w:val="000000" w:themeColor="text1"/>
          <w:sz w:val="24"/>
          <w:szCs w:val="24"/>
          <w:lang w:eastAsia="ja-JP"/>
        </w:rPr>
      </w:pPr>
      <w:r w:rsidRPr="002D4A9E">
        <w:rPr>
          <w:rFonts w:eastAsia="MS Mincho"/>
          <w:color w:val="000000" w:themeColor="text1"/>
          <w:sz w:val="24"/>
          <w:szCs w:val="24"/>
          <w:lang w:eastAsia="ja-JP"/>
        </w:rPr>
        <w:t xml:space="preserve">O que você faz para tornar o ambiente de trabalho agradável? Cite exemplos.  </w:t>
      </w:r>
    </w:p>
    <w:p w:rsidR="00E61D8F" w:rsidRPr="002D4A9E" w:rsidRDefault="00E61D8F" w:rsidP="004B4938">
      <w:pPr>
        <w:spacing w:after="0" w:line="240" w:lineRule="auto"/>
        <w:ind w:left="360"/>
        <w:rPr>
          <w:rFonts w:eastAsia="MS Mincho"/>
          <w:color w:val="000000" w:themeColor="text1"/>
          <w:sz w:val="24"/>
          <w:szCs w:val="24"/>
          <w:lang w:eastAsia="ja-JP"/>
        </w:rPr>
      </w:pPr>
      <w:r w:rsidRPr="002D4A9E">
        <w:rPr>
          <w:rFonts w:eastAsia="MS Mincho"/>
          <w:color w:val="000000" w:themeColor="text1"/>
          <w:sz w:val="24"/>
          <w:szCs w:val="24"/>
          <w:lang w:eastAsia="ja-JP"/>
        </w:rPr>
        <w:t>Como você e seus funcionários fazem para conhecer as necessidades dos seus clientes?</w:t>
      </w:r>
    </w:p>
    <w:p w:rsidR="00E61D8F" w:rsidRPr="002D4A9E" w:rsidRDefault="00E61D8F" w:rsidP="004B4938">
      <w:pPr>
        <w:spacing w:after="0" w:line="240" w:lineRule="auto"/>
        <w:ind w:left="360"/>
        <w:rPr>
          <w:rFonts w:eastAsia="MS Mincho"/>
          <w:color w:val="000000" w:themeColor="text1"/>
          <w:sz w:val="24"/>
          <w:szCs w:val="24"/>
          <w:lang w:eastAsia="ja-JP"/>
        </w:rPr>
      </w:pPr>
      <w:r w:rsidRPr="002D4A9E">
        <w:rPr>
          <w:rFonts w:eastAsia="MS Mincho"/>
          <w:color w:val="000000" w:themeColor="text1"/>
          <w:sz w:val="24"/>
          <w:szCs w:val="24"/>
          <w:lang w:eastAsia="ja-JP"/>
        </w:rPr>
        <w:t xml:space="preserve">Como você se relaciona com seus clientes? Esse relacionamento é duradouro? Cite exemplos. </w:t>
      </w:r>
    </w:p>
    <w:p w:rsidR="00E61D8F" w:rsidRPr="002D4A9E" w:rsidRDefault="00E61D8F" w:rsidP="004B4938">
      <w:pPr>
        <w:spacing w:after="0" w:line="240" w:lineRule="auto"/>
        <w:ind w:left="360"/>
        <w:rPr>
          <w:rFonts w:eastAsia="MS Mincho"/>
          <w:color w:val="000000" w:themeColor="text1"/>
          <w:sz w:val="24"/>
          <w:szCs w:val="24"/>
          <w:lang w:eastAsia="ja-JP"/>
        </w:rPr>
      </w:pPr>
      <w:r w:rsidRPr="002D4A9E">
        <w:rPr>
          <w:rFonts w:eastAsia="MS Mincho"/>
          <w:color w:val="000000" w:themeColor="text1"/>
          <w:sz w:val="24"/>
          <w:szCs w:val="24"/>
          <w:lang w:eastAsia="ja-JP"/>
        </w:rPr>
        <w:t xml:space="preserve">Quando seus clientes reclamam de algum produto ou de demora na entrega ou mesmo do atendimento, como vocês respondem a eles? Cite exemplos das soluções dadas? </w:t>
      </w:r>
    </w:p>
    <w:p w:rsidR="00E61D8F" w:rsidRPr="002D4A9E" w:rsidRDefault="00E61D8F" w:rsidP="004B4938">
      <w:pPr>
        <w:spacing w:after="0" w:line="240" w:lineRule="auto"/>
        <w:ind w:left="360"/>
        <w:rPr>
          <w:rFonts w:eastAsia="MS Mincho"/>
          <w:color w:val="000000" w:themeColor="text1"/>
          <w:sz w:val="24"/>
          <w:szCs w:val="24"/>
          <w:lang w:eastAsia="ja-JP"/>
        </w:rPr>
      </w:pPr>
      <w:r w:rsidRPr="002D4A9E">
        <w:rPr>
          <w:rFonts w:eastAsia="MS Mincho"/>
          <w:color w:val="000000" w:themeColor="text1"/>
          <w:sz w:val="24"/>
          <w:szCs w:val="24"/>
          <w:lang w:eastAsia="ja-JP"/>
        </w:rPr>
        <w:t>Como você avalia a satisfação dos seus clientes?</w:t>
      </w:r>
    </w:p>
    <w:p w:rsidR="00E61D8F" w:rsidRPr="002D4A9E" w:rsidRDefault="00E61D8F" w:rsidP="004B4938">
      <w:pPr>
        <w:spacing w:after="0" w:line="240" w:lineRule="auto"/>
        <w:ind w:left="360"/>
        <w:rPr>
          <w:rFonts w:eastAsia="MS Mincho"/>
          <w:color w:val="000000" w:themeColor="text1"/>
          <w:sz w:val="24"/>
          <w:szCs w:val="24"/>
          <w:lang w:eastAsia="ja-JP"/>
        </w:rPr>
      </w:pPr>
      <w:r w:rsidRPr="002D4A9E">
        <w:rPr>
          <w:rFonts w:eastAsia="MS Mincho"/>
          <w:color w:val="000000" w:themeColor="text1"/>
          <w:sz w:val="24"/>
          <w:szCs w:val="24"/>
          <w:lang w:eastAsia="ja-JP"/>
        </w:rPr>
        <w:t>Como você mantém os seus produtos/serviços atualizados? Você observa as tendências e tecnologias de mercado?</w:t>
      </w:r>
    </w:p>
    <w:p w:rsidR="00E61D8F" w:rsidRPr="002D4A9E" w:rsidRDefault="00E61D8F" w:rsidP="004B4938">
      <w:pPr>
        <w:spacing w:after="0" w:line="240" w:lineRule="auto"/>
        <w:ind w:left="360"/>
        <w:rPr>
          <w:rFonts w:eastAsia="MS Mincho"/>
          <w:color w:val="000000" w:themeColor="text1"/>
          <w:sz w:val="24"/>
          <w:szCs w:val="24"/>
          <w:lang w:eastAsia="ja-JP"/>
        </w:rPr>
      </w:pPr>
      <w:r w:rsidRPr="002D4A9E">
        <w:rPr>
          <w:rFonts w:eastAsia="MS Mincho"/>
          <w:color w:val="000000" w:themeColor="text1"/>
          <w:sz w:val="24"/>
          <w:szCs w:val="24"/>
          <w:lang w:eastAsia="ja-JP"/>
        </w:rPr>
        <w:t xml:space="preserve">Que ações </w:t>
      </w:r>
      <w:r w:rsidR="007F4E57" w:rsidRPr="002D4A9E">
        <w:rPr>
          <w:rFonts w:eastAsia="MS Mincho"/>
          <w:color w:val="000000" w:themeColor="text1"/>
          <w:sz w:val="24"/>
          <w:szCs w:val="24"/>
          <w:lang w:eastAsia="ja-JP"/>
        </w:rPr>
        <w:t xml:space="preserve">são </w:t>
      </w:r>
      <w:r w:rsidRPr="002D4A9E">
        <w:rPr>
          <w:rFonts w:eastAsia="MS Mincho"/>
          <w:color w:val="000000" w:themeColor="text1"/>
          <w:sz w:val="24"/>
          <w:szCs w:val="24"/>
          <w:lang w:eastAsia="ja-JP"/>
        </w:rPr>
        <w:t>adota</w:t>
      </w:r>
      <w:r w:rsidR="007F4E57" w:rsidRPr="002D4A9E">
        <w:rPr>
          <w:rFonts w:eastAsia="MS Mincho"/>
          <w:color w:val="000000" w:themeColor="text1"/>
          <w:sz w:val="24"/>
          <w:szCs w:val="24"/>
          <w:lang w:eastAsia="ja-JP"/>
        </w:rPr>
        <w:t>das por sua empresa</w:t>
      </w:r>
      <w:r w:rsidRPr="002D4A9E">
        <w:rPr>
          <w:rFonts w:eastAsia="MS Mincho"/>
          <w:color w:val="000000" w:themeColor="text1"/>
          <w:sz w:val="24"/>
          <w:szCs w:val="24"/>
          <w:lang w:eastAsia="ja-JP"/>
        </w:rPr>
        <w:t xml:space="preserve"> para preservar o meio ambiente? </w:t>
      </w:r>
    </w:p>
    <w:p w:rsidR="00475069" w:rsidRPr="002D4A9E" w:rsidRDefault="00E61D8F" w:rsidP="004B4938">
      <w:pPr>
        <w:spacing w:after="0" w:line="240" w:lineRule="auto"/>
        <w:ind w:left="360"/>
        <w:rPr>
          <w:rFonts w:eastAsia="MS Mincho"/>
          <w:color w:val="000000" w:themeColor="text1"/>
          <w:sz w:val="24"/>
          <w:szCs w:val="24"/>
          <w:lang w:eastAsia="ja-JP"/>
        </w:rPr>
      </w:pPr>
      <w:r w:rsidRPr="002D4A9E">
        <w:rPr>
          <w:rFonts w:eastAsia="MS Mincho"/>
          <w:color w:val="000000" w:themeColor="text1"/>
          <w:sz w:val="24"/>
          <w:szCs w:val="24"/>
          <w:lang w:eastAsia="ja-JP"/>
        </w:rPr>
        <w:t>Quais benefícios você acredita que seu negócio trouxe para sua comunidade / bairro / município? (benefícios ao meio ambiente, outras mulheres, desenvolvimento econômico, benefícios sociais, facilidade de acesso a serviços diferenciados, etc.)</w:t>
      </w:r>
    </w:p>
    <w:p w:rsidR="00E61D8F" w:rsidRPr="002D4A9E" w:rsidRDefault="00E61D8F" w:rsidP="004B4938">
      <w:pPr>
        <w:spacing w:after="0" w:line="240" w:lineRule="auto"/>
        <w:ind w:left="360"/>
        <w:rPr>
          <w:rFonts w:eastAsia="MS Mincho"/>
          <w:color w:val="000000" w:themeColor="text1"/>
          <w:sz w:val="24"/>
          <w:szCs w:val="24"/>
          <w:lang w:eastAsia="ja-JP"/>
        </w:rPr>
      </w:pPr>
      <w:r w:rsidRPr="002D4A9E">
        <w:rPr>
          <w:rFonts w:eastAsia="MS Mincho"/>
          <w:color w:val="000000" w:themeColor="text1"/>
          <w:sz w:val="24"/>
          <w:szCs w:val="24"/>
          <w:lang w:eastAsia="ja-JP"/>
        </w:rPr>
        <w:t>Como obtém os recursos necessários para incrementar o seu negócio?</w:t>
      </w:r>
    </w:p>
    <w:p w:rsidR="004505DD" w:rsidRPr="002D4A9E" w:rsidRDefault="004505DD" w:rsidP="002C0DBA">
      <w:pPr>
        <w:pStyle w:val="Default"/>
        <w:spacing w:before="120" w:after="120"/>
        <w:jc w:val="both"/>
        <w:rPr>
          <w:rFonts w:ascii="Calibri" w:hAnsi="Calibri" w:cs="Calibri"/>
          <w:color w:val="000000" w:themeColor="text1"/>
        </w:rPr>
      </w:pPr>
      <w:r w:rsidRPr="002D4A9E">
        <w:rPr>
          <w:rFonts w:ascii="Calibri" w:hAnsi="Calibri" w:cs="Calibri"/>
          <w:b/>
          <w:bCs/>
          <w:color w:val="000000" w:themeColor="text1"/>
        </w:rPr>
        <w:t xml:space="preserve">3. </w:t>
      </w:r>
      <w:r w:rsidR="004B4938" w:rsidRPr="002D4A9E">
        <w:rPr>
          <w:rFonts w:ascii="Calibri" w:hAnsi="Calibri" w:cs="Calibri"/>
          <w:b/>
          <w:bCs/>
          <w:color w:val="000000" w:themeColor="text1"/>
        </w:rPr>
        <w:t>Resultados</w:t>
      </w:r>
      <w:r w:rsidRPr="002D4A9E">
        <w:rPr>
          <w:rFonts w:ascii="Calibri" w:hAnsi="Calibri" w:cs="Calibri"/>
          <w:b/>
          <w:bCs/>
          <w:color w:val="000000" w:themeColor="text1"/>
        </w:rPr>
        <w:t xml:space="preserve">: Realizações e Contribuições </w:t>
      </w:r>
    </w:p>
    <w:p w:rsidR="004505DD" w:rsidRPr="002D4A9E" w:rsidRDefault="00E61D8F" w:rsidP="004B4938">
      <w:pPr>
        <w:pStyle w:val="Default"/>
        <w:spacing w:before="120" w:after="120"/>
        <w:ind w:left="708"/>
        <w:jc w:val="both"/>
        <w:rPr>
          <w:rFonts w:ascii="Calibri" w:hAnsi="Calibri" w:cs="Calibri"/>
          <w:color w:val="000000" w:themeColor="text1"/>
        </w:rPr>
      </w:pPr>
      <w:r w:rsidRPr="002D4A9E">
        <w:rPr>
          <w:rFonts w:ascii="Calibri" w:hAnsi="Calibri" w:cs="Calibri"/>
          <w:color w:val="000000" w:themeColor="text1"/>
        </w:rPr>
        <w:lastRenderedPageBreak/>
        <w:t>Que soluções adotou como resultado do amadurecimento do negócio, problemas enfrentados, ou dos relacionamentos mantidos? Se você pudesse voltar no tempo, faria algo diferente? Cite exemplos de melhorias realizadas que partiram de lições aprendidas dos erros cometidos em seu negócio.</w:t>
      </w:r>
    </w:p>
    <w:p w:rsidR="00E61D8F" w:rsidRPr="002D4A9E" w:rsidRDefault="00E61D8F" w:rsidP="004B4938">
      <w:pPr>
        <w:pStyle w:val="Default"/>
        <w:spacing w:before="120" w:after="120"/>
        <w:ind w:left="708"/>
        <w:jc w:val="both"/>
        <w:rPr>
          <w:rFonts w:ascii="Calibri" w:hAnsi="Calibri" w:cs="Calibri"/>
          <w:color w:val="000000" w:themeColor="text1"/>
        </w:rPr>
      </w:pPr>
      <w:r w:rsidRPr="002D4A9E">
        <w:rPr>
          <w:rFonts w:ascii="Calibri" w:hAnsi="Calibri" w:cs="Calibri"/>
          <w:color w:val="000000" w:themeColor="text1"/>
        </w:rPr>
        <w:t>Como você percebe que seu negócio está melhorando (aumento de faturamento, de clientes, melhoria da qualidade dos produtos/serviços, satisfação dos colaboradores)?</w:t>
      </w:r>
    </w:p>
    <w:p w:rsidR="00E61D8F" w:rsidRPr="002D4A9E" w:rsidRDefault="00E61D8F" w:rsidP="004B4938">
      <w:pPr>
        <w:pStyle w:val="Default"/>
        <w:spacing w:before="120" w:after="120"/>
        <w:ind w:left="708"/>
        <w:jc w:val="both"/>
        <w:rPr>
          <w:rFonts w:ascii="Calibri" w:hAnsi="Calibri" w:cs="Calibri"/>
          <w:color w:val="000000" w:themeColor="text1"/>
        </w:rPr>
      </w:pPr>
      <w:r w:rsidRPr="002D4A9E">
        <w:rPr>
          <w:rFonts w:ascii="Calibri" w:hAnsi="Calibri" w:cs="Calibri"/>
          <w:color w:val="000000" w:themeColor="text1"/>
        </w:rPr>
        <w:t xml:space="preserve">O que pensa para o futuro do seu negócio? </w:t>
      </w:r>
    </w:p>
    <w:p w:rsidR="00E61D8F" w:rsidRPr="002D4A9E" w:rsidRDefault="00E61D8F" w:rsidP="004B4938">
      <w:pPr>
        <w:pStyle w:val="Default"/>
        <w:spacing w:before="120" w:after="120"/>
        <w:ind w:left="708"/>
        <w:jc w:val="both"/>
        <w:rPr>
          <w:rFonts w:ascii="Calibri" w:hAnsi="Calibri" w:cs="Calibri"/>
          <w:color w:val="000000" w:themeColor="text1"/>
        </w:rPr>
      </w:pPr>
      <w:r w:rsidRPr="002D4A9E">
        <w:rPr>
          <w:rFonts w:ascii="Calibri" w:hAnsi="Calibri" w:cs="Calibri"/>
          <w:color w:val="000000" w:themeColor="text1"/>
        </w:rPr>
        <w:t>Quais são os próximos passos para assegurar o futuro do seu negócio (planos e metas)?</w:t>
      </w:r>
    </w:p>
    <w:p w:rsidR="00E61D8F" w:rsidRPr="002D4A9E" w:rsidRDefault="00E61D8F" w:rsidP="004B4938">
      <w:pPr>
        <w:pStyle w:val="Default"/>
        <w:spacing w:before="120" w:after="120"/>
        <w:ind w:left="708"/>
        <w:jc w:val="both"/>
        <w:rPr>
          <w:rFonts w:ascii="Calibri" w:hAnsi="Calibri" w:cs="Calibri"/>
          <w:color w:val="000000" w:themeColor="text1"/>
        </w:rPr>
      </w:pPr>
      <w:r w:rsidRPr="002D4A9E">
        <w:rPr>
          <w:rFonts w:ascii="Calibri" w:hAnsi="Calibri" w:cs="Calibri"/>
          <w:color w:val="000000" w:themeColor="text1"/>
        </w:rPr>
        <w:t>Como o seu negócio serve de exemplo para a formação de novas empreendedoras?</w:t>
      </w:r>
    </w:p>
    <w:p w:rsidR="00E61D8F" w:rsidRPr="002D4A9E" w:rsidRDefault="00E61D8F" w:rsidP="004B4938">
      <w:pPr>
        <w:pStyle w:val="Default"/>
        <w:spacing w:before="120" w:after="120"/>
        <w:ind w:left="708"/>
        <w:jc w:val="both"/>
        <w:rPr>
          <w:rFonts w:ascii="Calibri" w:hAnsi="Calibri" w:cs="Calibri"/>
          <w:color w:val="000000" w:themeColor="text1"/>
        </w:rPr>
      </w:pPr>
      <w:r w:rsidRPr="002D4A9E">
        <w:rPr>
          <w:rFonts w:ascii="Calibri" w:hAnsi="Calibri" w:cs="Calibri"/>
          <w:color w:val="000000" w:themeColor="text1"/>
        </w:rPr>
        <w:t xml:space="preserve">Em sua opinião, o que é preciso fazer para ter sucesso como empreendedora? </w:t>
      </w:r>
    </w:p>
    <w:p w:rsidR="00E61D8F" w:rsidRPr="002D4A9E" w:rsidRDefault="00E61D8F" w:rsidP="004B4938">
      <w:pPr>
        <w:pStyle w:val="Default"/>
        <w:spacing w:before="120" w:after="120"/>
        <w:ind w:left="708"/>
        <w:jc w:val="both"/>
        <w:rPr>
          <w:rFonts w:ascii="Calibri" w:hAnsi="Calibri" w:cs="Calibri"/>
          <w:color w:val="000000" w:themeColor="text1"/>
        </w:rPr>
      </w:pPr>
      <w:r w:rsidRPr="002D4A9E">
        <w:rPr>
          <w:rFonts w:ascii="Calibri" w:hAnsi="Calibri" w:cs="Calibri"/>
          <w:color w:val="000000" w:themeColor="text1"/>
        </w:rPr>
        <w:t>Que mensagem você gostaria de passar para as mulheres que estão iniciando um negócio?</w:t>
      </w:r>
    </w:p>
    <w:p w:rsidR="00E61D8F" w:rsidRPr="002D4A9E" w:rsidRDefault="00E61D8F" w:rsidP="002C0DBA">
      <w:pPr>
        <w:pStyle w:val="Default"/>
        <w:spacing w:before="120" w:after="120"/>
        <w:jc w:val="both"/>
        <w:rPr>
          <w:rFonts w:ascii="Calibri" w:hAnsi="Calibri" w:cs="Calibri"/>
          <w:b/>
          <w:bCs/>
          <w:color w:val="000000" w:themeColor="text1"/>
        </w:rPr>
      </w:pPr>
    </w:p>
    <w:p w:rsidR="004505DD" w:rsidRPr="002D4A9E" w:rsidRDefault="004505DD" w:rsidP="002C0DBA">
      <w:pPr>
        <w:pStyle w:val="Default"/>
        <w:spacing w:before="120" w:after="120"/>
        <w:jc w:val="both"/>
        <w:rPr>
          <w:rFonts w:ascii="Calibri" w:hAnsi="Calibri" w:cs="Calibri"/>
          <w:b/>
          <w:bCs/>
          <w:color w:val="000000" w:themeColor="text1"/>
        </w:rPr>
      </w:pPr>
      <w:r w:rsidRPr="002D4A9E">
        <w:rPr>
          <w:rFonts w:ascii="Calibri" w:hAnsi="Calibri" w:cs="Calibri"/>
          <w:b/>
          <w:bCs/>
          <w:color w:val="000000" w:themeColor="text1"/>
        </w:rPr>
        <w:t xml:space="preserve">ORIENTAÇÕES PARA UMA BOA NARRATIVA: </w:t>
      </w:r>
    </w:p>
    <w:p w:rsidR="004505DD" w:rsidRPr="002D4A9E" w:rsidRDefault="004505DD" w:rsidP="002C0DBA">
      <w:pPr>
        <w:pStyle w:val="Default"/>
        <w:spacing w:before="120" w:after="120"/>
        <w:jc w:val="both"/>
        <w:rPr>
          <w:rFonts w:ascii="Calibri" w:hAnsi="Calibri" w:cs="Calibri"/>
          <w:color w:val="000000" w:themeColor="text1"/>
        </w:rPr>
      </w:pPr>
      <w:r w:rsidRPr="002D4A9E">
        <w:rPr>
          <w:rFonts w:ascii="Calibri" w:hAnsi="Calibri" w:cs="Calibri"/>
          <w:color w:val="000000" w:themeColor="text1"/>
        </w:rPr>
        <w:t>A narrativa deve atrair a atenção de quem vai ler. Por isso</w:t>
      </w:r>
      <w:r w:rsidR="00851C11" w:rsidRPr="002D4A9E">
        <w:rPr>
          <w:rFonts w:ascii="Calibri" w:hAnsi="Calibri" w:cs="Calibri"/>
          <w:color w:val="000000" w:themeColor="text1"/>
        </w:rPr>
        <w:t>,</w:t>
      </w:r>
      <w:r w:rsidRPr="002D4A9E">
        <w:rPr>
          <w:rFonts w:ascii="Calibri" w:hAnsi="Calibri" w:cs="Calibri"/>
          <w:color w:val="000000" w:themeColor="text1"/>
        </w:rPr>
        <w:t xml:space="preserve"> deve passar emoção. O que você vai contar deve ser real e verdadeiro</w:t>
      </w:r>
      <w:r w:rsidR="00851C11" w:rsidRPr="002D4A9E">
        <w:rPr>
          <w:rFonts w:ascii="Calibri" w:hAnsi="Calibri" w:cs="Calibri"/>
          <w:color w:val="000000" w:themeColor="text1"/>
        </w:rPr>
        <w:t>, pois se passar para a fase de visitas as informações terão que ser evidenciadas.</w:t>
      </w:r>
      <w:r w:rsidRPr="002D4A9E">
        <w:rPr>
          <w:rFonts w:ascii="Calibri" w:hAnsi="Calibri" w:cs="Calibri"/>
          <w:color w:val="000000" w:themeColor="text1"/>
        </w:rPr>
        <w:t xml:space="preserve"> </w:t>
      </w:r>
    </w:p>
    <w:p w:rsidR="008B24A1" w:rsidRPr="002D4A9E" w:rsidRDefault="004505DD" w:rsidP="00DD77B6">
      <w:pPr>
        <w:pStyle w:val="Default"/>
        <w:spacing w:before="120" w:after="120"/>
        <w:jc w:val="both"/>
        <w:rPr>
          <w:rFonts w:ascii="Calibri" w:hAnsi="Calibri" w:cs="Calibri"/>
          <w:color w:val="000000" w:themeColor="text1"/>
        </w:rPr>
      </w:pPr>
      <w:r w:rsidRPr="002D4A9E">
        <w:rPr>
          <w:rFonts w:ascii="Calibri" w:hAnsi="Calibri" w:cs="Calibri"/>
          <w:color w:val="000000" w:themeColor="text1"/>
        </w:rPr>
        <w:t>É desejável destacar valores positivos, que possam incentivar outras pessoas, como iniciativa,</w:t>
      </w:r>
      <w:r w:rsidR="00851C11" w:rsidRPr="002D4A9E">
        <w:rPr>
          <w:rFonts w:ascii="Calibri" w:hAnsi="Calibri" w:cs="Calibri"/>
          <w:color w:val="000000" w:themeColor="text1"/>
        </w:rPr>
        <w:t xml:space="preserve"> visão de futuro, pensamento sistêmico, aprendizado, inovação, valorização das pessoas</w:t>
      </w:r>
      <w:r w:rsidR="00B04B18" w:rsidRPr="002D4A9E">
        <w:rPr>
          <w:rFonts w:ascii="Calibri" w:hAnsi="Calibri" w:cs="Calibri"/>
          <w:color w:val="000000" w:themeColor="text1"/>
        </w:rPr>
        <w:t xml:space="preserve"> e do gênero feminino</w:t>
      </w:r>
      <w:r w:rsidR="00851C11" w:rsidRPr="002D4A9E">
        <w:rPr>
          <w:rFonts w:ascii="Calibri" w:hAnsi="Calibri" w:cs="Calibri"/>
          <w:color w:val="000000" w:themeColor="text1"/>
        </w:rPr>
        <w:t>,</w:t>
      </w:r>
      <w:r w:rsidRPr="002D4A9E">
        <w:rPr>
          <w:rFonts w:ascii="Calibri" w:hAnsi="Calibri" w:cs="Calibri"/>
          <w:color w:val="000000" w:themeColor="text1"/>
        </w:rPr>
        <w:t xml:space="preserve"> planejamento, estabelecimento de metas, busca de informações e de oportunidades. Caso algumas dessas características estejam presentes no seu caminho de empreendedora, destaque-as em sua narrativa.</w:t>
      </w:r>
    </w:p>
    <w:p w:rsidR="00A47B20" w:rsidRPr="002D4A9E" w:rsidRDefault="008B24A1" w:rsidP="001B473C">
      <w:pPr>
        <w:pStyle w:val="Ttulo1"/>
        <w:rPr>
          <w:color w:val="000000" w:themeColor="text1"/>
          <w:sz w:val="32"/>
          <w:szCs w:val="32"/>
          <w:u w:val="single"/>
        </w:rPr>
      </w:pPr>
      <w:r w:rsidRPr="002D4A9E">
        <w:rPr>
          <w:rFonts w:cs="Calibri"/>
          <w:color w:val="000000" w:themeColor="text1"/>
        </w:rPr>
        <w:br w:type="page"/>
      </w:r>
      <w:r w:rsidR="00A47B20" w:rsidRPr="002D4A9E">
        <w:rPr>
          <w:color w:val="000000" w:themeColor="text1"/>
          <w:sz w:val="32"/>
          <w:szCs w:val="32"/>
          <w:u w:val="single"/>
        </w:rPr>
        <w:lastRenderedPageBreak/>
        <w:t>Anexo III</w:t>
      </w:r>
    </w:p>
    <w:p w:rsidR="00E82EEC" w:rsidRPr="002D4A9E" w:rsidRDefault="00E82EEC" w:rsidP="00E82EEC">
      <w:pPr>
        <w:rPr>
          <w:b/>
          <w:color w:val="000000" w:themeColor="text1"/>
          <w:sz w:val="28"/>
          <w:szCs w:val="28"/>
        </w:rPr>
      </w:pPr>
      <w:r w:rsidRPr="002D4A9E">
        <w:rPr>
          <w:b/>
          <w:color w:val="000000" w:themeColor="text1"/>
          <w:sz w:val="28"/>
          <w:szCs w:val="28"/>
        </w:rPr>
        <w:t xml:space="preserve">AUTOAVALIAÇÃO </w:t>
      </w:r>
      <w:r w:rsidR="009C11B3" w:rsidRPr="002D4A9E">
        <w:rPr>
          <w:b/>
          <w:color w:val="000000" w:themeColor="text1"/>
          <w:sz w:val="28"/>
          <w:szCs w:val="28"/>
        </w:rPr>
        <w:t>SOBRE O NEGÓCIO</w:t>
      </w:r>
    </w:p>
    <w:p w:rsidR="00B8748C" w:rsidRPr="002D4A9E" w:rsidRDefault="00B8748C" w:rsidP="00E82EEC">
      <w:pPr>
        <w:rPr>
          <w:b/>
          <w:color w:val="000000" w:themeColor="text1"/>
          <w:sz w:val="28"/>
          <w:szCs w:val="28"/>
        </w:rPr>
      </w:pPr>
      <w:r w:rsidRPr="002D4A9E">
        <w:rPr>
          <w:b/>
          <w:color w:val="000000" w:themeColor="text1"/>
          <w:sz w:val="28"/>
          <w:szCs w:val="28"/>
          <w:highlight w:val="yellow"/>
        </w:rPr>
        <w:t>Revisar conforme site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49"/>
        <w:gridCol w:w="1356"/>
        <w:gridCol w:w="505"/>
        <w:gridCol w:w="505"/>
        <w:gridCol w:w="505"/>
        <w:gridCol w:w="1356"/>
      </w:tblGrid>
      <w:tr w:rsidR="002D4A9E" w:rsidRPr="002D4A9E" w:rsidTr="00E82EEC">
        <w:tc>
          <w:tcPr>
            <w:tcW w:w="4949" w:type="dxa"/>
          </w:tcPr>
          <w:p w:rsidR="00E82EEC" w:rsidRPr="002D4A9E" w:rsidRDefault="00E82EEC" w:rsidP="00E82EEC">
            <w:pPr>
              <w:autoSpaceDE w:val="0"/>
              <w:autoSpaceDN w:val="0"/>
              <w:adjustRightInd w:val="0"/>
              <w:jc w:val="center"/>
              <w:rPr>
                <w:rFonts w:asciiTheme="minorHAnsi" w:hAnsiTheme="minorHAnsi" w:cstheme="minorHAnsi"/>
                <w:b/>
                <w:color w:val="000000" w:themeColor="text1"/>
                <w:sz w:val="20"/>
                <w:szCs w:val="20"/>
              </w:rPr>
            </w:pPr>
            <w:r w:rsidRPr="002D4A9E">
              <w:rPr>
                <w:rFonts w:asciiTheme="minorHAnsi" w:hAnsiTheme="minorHAnsi" w:cstheme="minorHAnsi"/>
                <w:b/>
                <w:color w:val="000000" w:themeColor="text1"/>
                <w:sz w:val="20"/>
                <w:szCs w:val="20"/>
              </w:rPr>
              <w:t>ASSINALE O GRAU DE CONCORDÂNCIA COM CADA UMA DAS AFIRMAÇÕES ABAIXO</w:t>
            </w:r>
          </w:p>
        </w:tc>
        <w:tc>
          <w:tcPr>
            <w:tcW w:w="1128" w:type="dxa"/>
          </w:tcPr>
          <w:p w:rsidR="00E82EEC" w:rsidRPr="002D4A9E" w:rsidRDefault="00E82EEC" w:rsidP="00E82EEC">
            <w:pPr>
              <w:autoSpaceDE w:val="0"/>
              <w:autoSpaceDN w:val="0"/>
              <w:adjustRightInd w:val="0"/>
              <w:jc w:val="center"/>
              <w:rPr>
                <w:rFonts w:asciiTheme="minorHAnsi" w:hAnsiTheme="minorHAnsi" w:cstheme="minorHAnsi"/>
                <w:b/>
                <w:color w:val="000000" w:themeColor="text1"/>
                <w:sz w:val="20"/>
                <w:szCs w:val="20"/>
                <w:highlight w:val="yellow"/>
              </w:rPr>
            </w:pPr>
            <w:r w:rsidRPr="002D4A9E">
              <w:rPr>
                <w:rFonts w:asciiTheme="minorHAnsi" w:hAnsiTheme="minorHAnsi" w:cstheme="minorHAnsi"/>
                <w:b/>
                <w:color w:val="000000" w:themeColor="text1"/>
                <w:sz w:val="20"/>
                <w:szCs w:val="20"/>
                <w:highlight w:val="yellow"/>
              </w:rPr>
              <w:t>DISCORDO</w:t>
            </w:r>
          </w:p>
          <w:p w:rsidR="00E82EEC" w:rsidRPr="002D4A9E" w:rsidRDefault="00E82EEC" w:rsidP="00E82EEC">
            <w:pPr>
              <w:autoSpaceDE w:val="0"/>
              <w:autoSpaceDN w:val="0"/>
              <w:adjustRightInd w:val="0"/>
              <w:jc w:val="center"/>
              <w:rPr>
                <w:rFonts w:asciiTheme="minorHAnsi" w:hAnsiTheme="minorHAnsi" w:cstheme="minorHAnsi"/>
                <w:b/>
                <w:color w:val="000000" w:themeColor="text1"/>
                <w:sz w:val="20"/>
                <w:szCs w:val="20"/>
                <w:highlight w:val="yellow"/>
              </w:rPr>
            </w:pPr>
            <w:r w:rsidRPr="002D4A9E">
              <w:rPr>
                <w:rFonts w:asciiTheme="minorHAnsi" w:hAnsiTheme="minorHAnsi" w:cstheme="minorHAnsi"/>
                <w:b/>
                <w:color w:val="000000" w:themeColor="text1"/>
                <w:sz w:val="20"/>
                <w:szCs w:val="20"/>
                <w:highlight w:val="yellow"/>
              </w:rPr>
              <w:t>TOTALMENTE</w:t>
            </w:r>
          </w:p>
          <w:p w:rsidR="00E82EEC" w:rsidRPr="002D4A9E" w:rsidRDefault="00E82EEC" w:rsidP="00E82EEC">
            <w:pPr>
              <w:autoSpaceDE w:val="0"/>
              <w:autoSpaceDN w:val="0"/>
              <w:adjustRightInd w:val="0"/>
              <w:jc w:val="center"/>
              <w:rPr>
                <w:rFonts w:asciiTheme="minorHAnsi" w:hAnsiTheme="minorHAnsi" w:cstheme="minorHAnsi"/>
                <w:b/>
                <w:color w:val="000000" w:themeColor="text1"/>
                <w:sz w:val="20"/>
                <w:szCs w:val="20"/>
                <w:highlight w:val="yellow"/>
              </w:rPr>
            </w:pPr>
            <w:r w:rsidRPr="002D4A9E">
              <w:rPr>
                <w:rFonts w:asciiTheme="minorHAnsi" w:hAnsiTheme="minorHAnsi" w:cstheme="minorHAnsi"/>
                <w:b/>
                <w:color w:val="000000" w:themeColor="text1"/>
                <w:sz w:val="20"/>
                <w:szCs w:val="20"/>
                <w:highlight w:val="yellow"/>
              </w:rPr>
              <w:t>0</w:t>
            </w:r>
          </w:p>
        </w:tc>
        <w:tc>
          <w:tcPr>
            <w:tcW w:w="505" w:type="dxa"/>
          </w:tcPr>
          <w:p w:rsidR="00E82EEC" w:rsidRPr="002D4A9E" w:rsidRDefault="00E82EEC" w:rsidP="00E82EEC">
            <w:pPr>
              <w:autoSpaceDE w:val="0"/>
              <w:autoSpaceDN w:val="0"/>
              <w:adjustRightInd w:val="0"/>
              <w:jc w:val="center"/>
              <w:rPr>
                <w:rFonts w:asciiTheme="minorHAnsi" w:hAnsiTheme="minorHAnsi" w:cstheme="minorHAnsi"/>
                <w:b/>
                <w:color w:val="000000" w:themeColor="text1"/>
                <w:sz w:val="20"/>
                <w:szCs w:val="20"/>
                <w:highlight w:val="yellow"/>
              </w:rPr>
            </w:pPr>
          </w:p>
          <w:p w:rsidR="00E82EEC" w:rsidRPr="002D4A9E" w:rsidRDefault="00E82EEC" w:rsidP="00E82EEC">
            <w:pPr>
              <w:autoSpaceDE w:val="0"/>
              <w:autoSpaceDN w:val="0"/>
              <w:adjustRightInd w:val="0"/>
              <w:jc w:val="center"/>
              <w:rPr>
                <w:rFonts w:asciiTheme="minorHAnsi" w:hAnsiTheme="minorHAnsi" w:cstheme="minorHAnsi"/>
                <w:b/>
                <w:color w:val="000000" w:themeColor="text1"/>
                <w:sz w:val="20"/>
                <w:szCs w:val="20"/>
                <w:highlight w:val="yellow"/>
              </w:rPr>
            </w:pPr>
          </w:p>
          <w:p w:rsidR="00E82EEC" w:rsidRPr="002D4A9E" w:rsidRDefault="00E82EEC" w:rsidP="00E82EEC">
            <w:pPr>
              <w:autoSpaceDE w:val="0"/>
              <w:autoSpaceDN w:val="0"/>
              <w:adjustRightInd w:val="0"/>
              <w:jc w:val="center"/>
              <w:rPr>
                <w:rFonts w:asciiTheme="minorHAnsi" w:hAnsiTheme="minorHAnsi" w:cstheme="minorHAnsi"/>
                <w:b/>
                <w:color w:val="000000" w:themeColor="text1"/>
                <w:sz w:val="20"/>
                <w:szCs w:val="20"/>
                <w:highlight w:val="yellow"/>
              </w:rPr>
            </w:pPr>
            <w:r w:rsidRPr="002D4A9E">
              <w:rPr>
                <w:rFonts w:asciiTheme="minorHAnsi" w:hAnsiTheme="minorHAnsi" w:cstheme="minorHAnsi"/>
                <w:b/>
                <w:color w:val="000000" w:themeColor="text1"/>
                <w:sz w:val="20"/>
                <w:szCs w:val="20"/>
                <w:highlight w:val="yellow"/>
              </w:rPr>
              <w:t>1</w:t>
            </w:r>
          </w:p>
        </w:tc>
        <w:tc>
          <w:tcPr>
            <w:tcW w:w="505" w:type="dxa"/>
          </w:tcPr>
          <w:p w:rsidR="00E82EEC" w:rsidRPr="002D4A9E" w:rsidRDefault="00E82EEC" w:rsidP="00E82EEC">
            <w:pPr>
              <w:autoSpaceDE w:val="0"/>
              <w:autoSpaceDN w:val="0"/>
              <w:adjustRightInd w:val="0"/>
              <w:jc w:val="center"/>
              <w:rPr>
                <w:rFonts w:asciiTheme="minorHAnsi" w:hAnsiTheme="minorHAnsi" w:cstheme="minorHAnsi"/>
                <w:b/>
                <w:color w:val="000000" w:themeColor="text1"/>
                <w:sz w:val="20"/>
                <w:szCs w:val="20"/>
                <w:highlight w:val="yellow"/>
              </w:rPr>
            </w:pPr>
          </w:p>
          <w:p w:rsidR="00E82EEC" w:rsidRPr="002D4A9E" w:rsidRDefault="00E82EEC" w:rsidP="00E82EEC">
            <w:pPr>
              <w:autoSpaceDE w:val="0"/>
              <w:autoSpaceDN w:val="0"/>
              <w:adjustRightInd w:val="0"/>
              <w:jc w:val="center"/>
              <w:rPr>
                <w:rFonts w:asciiTheme="minorHAnsi" w:hAnsiTheme="minorHAnsi" w:cstheme="minorHAnsi"/>
                <w:b/>
                <w:color w:val="000000" w:themeColor="text1"/>
                <w:sz w:val="20"/>
                <w:szCs w:val="20"/>
                <w:highlight w:val="yellow"/>
              </w:rPr>
            </w:pPr>
          </w:p>
          <w:p w:rsidR="00E82EEC" w:rsidRPr="002D4A9E" w:rsidRDefault="00E82EEC" w:rsidP="00E82EEC">
            <w:pPr>
              <w:autoSpaceDE w:val="0"/>
              <w:autoSpaceDN w:val="0"/>
              <w:adjustRightInd w:val="0"/>
              <w:jc w:val="center"/>
              <w:rPr>
                <w:rFonts w:asciiTheme="minorHAnsi" w:hAnsiTheme="minorHAnsi" w:cstheme="minorHAnsi"/>
                <w:b/>
                <w:color w:val="000000" w:themeColor="text1"/>
                <w:sz w:val="20"/>
                <w:szCs w:val="20"/>
                <w:highlight w:val="yellow"/>
              </w:rPr>
            </w:pPr>
            <w:r w:rsidRPr="002D4A9E">
              <w:rPr>
                <w:rFonts w:asciiTheme="minorHAnsi" w:hAnsiTheme="minorHAnsi" w:cstheme="minorHAnsi"/>
                <w:b/>
                <w:color w:val="000000" w:themeColor="text1"/>
                <w:sz w:val="20"/>
                <w:szCs w:val="20"/>
                <w:highlight w:val="yellow"/>
              </w:rPr>
              <w:t>2</w:t>
            </w:r>
          </w:p>
        </w:tc>
        <w:tc>
          <w:tcPr>
            <w:tcW w:w="505" w:type="dxa"/>
          </w:tcPr>
          <w:p w:rsidR="00E82EEC" w:rsidRPr="002D4A9E" w:rsidRDefault="00E82EEC" w:rsidP="00E82EEC">
            <w:pPr>
              <w:autoSpaceDE w:val="0"/>
              <w:autoSpaceDN w:val="0"/>
              <w:adjustRightInd w:val="0"/>
              <w:jc w:val="center"/>
              <w:rPr>
                <w:rFonts w:asciiTheme="minorHAnsi" w:hAnsiTheme="minorHAnsi" w:cstheme="minorHAnsi"/>
                <w:b/>
                <w:color w:val="000000" w:themeColor="text1"/>
                <w:sz w:val="20"/>
                <w:szCs w:val="20"/>
                <w:highlight w:val="yellow"/>
              </w:rPr>
            </w:pPr>
          </w:p>
          <w:p w:rsidR="00E82EEC" w:rsidRPr="002D4A9E" w:rsidRDefault="00E82EEC" w:rsidP="00E82EEC">
            <w:pPr>
              <w:autoSpaceDE w:val="0"/>
              <w:autoSpaceDN w:val="0"/>
              <w:adjustRightInd w:val="0"/>
              <w:jc w:val="center"/>
              <w:rPr>
                <w:rFonts w:asciiTheme="minorHAnsi" w:hAnsiTheme="minorHAnsi" w:cstheme="minorHAnsi"/>
                <w:b/>
                <w:color w:val="000000" w:themeColor="text1"/>
                <w:sz w:val="20"/>
                <w:szCs w:val="20"/>
                <w:highlight w:val="yellow"/>
              </w:rPr>
            </w:pPr>
          </w:p>
          <w:p w:rsidR="00E82EEC" w:rsidRPr="002D4A9E" w:rsidRDefault="00E82EEC" w:rsidP="00E82EEC">
            <w:pPr>
              <w:autoSpaceDE w:val="0"/>
              <w:autoSpaceDN w:val="0"/>
              <w:adjustRightInd w:val="0"/>
              <w:jc w:val="center"/>
              <w:rPr>
                <w:rFonts w:asciiTheme="minorHAnsi" w:hAnsiTheme="minorHAnsi" w:cstheme="minorHAnsi"/>
                <w:b/>
                <w:color w:val="000000" w:themeColor="text1"/>
                <w:sz w:val="20"/>
                <w:szCs w:val="20"/>
                <w:highlight w:val="yellow"/>
              </w:rPr>
            </w:pPr>
            <w:r w:rsidRPr="002D4A9E">
              <w:rPr>
                <w:rFonts w:asciiTheme="minorHAnsi" w:hAnsiTheme="minorHAnsi" w:cstheme="minorHAnsi"/>
                <w:b/>
                <w:color w:val="000000" w:themeColor="text1"/>
                <w:sz w:val="20"/>
                <w:szCs w:val="20"/>
                <w:highlight w:val="yellow"/>
              </w:rPr>
              <w:t>3</w:t>
            </w:r>
          </w:p>
        </w:tc>
        <w:tc>
          <w:tcPr>
            <w:tcW w:w="1128" w:type="dxa"/>
          </w:tcPr>
          <w:p w:rsidR="00E82EEC" w:rsidRPr="002D4A9E" w:rsidRDefault="00E82EEC" w:rsidP="00E82EEC">
            <w:pPr>
              <w:autoSpaceDE w:val="0"/>
              <w:autoSpaceDN w:val="0"/>
              <w:adjustRightInd w:val="0"/>
              <w:jc w:val="center"/>
              <w:rPr>
                <w:rFonts w:asciiTheme="minorHAnsi" w:hAnsiTheme="minorHAnsi" w:cstheme="minorHAnsi"/>
                <w:b/>
                <w:color w:val="000000" w:themeColor="text1"/>
                <w:sz w:val="20"/>
                <w:szCs w:val="20"/>
                <w:highlight w:val="yellow"/>
              </w:rPr>
            </w:pPr>
            <w:r w:rsidRPr="002D4A9E">
              <w:rPr>
                <w:rFonts w:asciiTheme="minorHAnsi" w:hAnsiTheme="minorHAnsi" w:cstheme="minorHAnsi"/>
                <w:b/>
                <w:color w:val="000000" w:themeColor="text1"/>
                <w:sz w:val="20"/>
                <w:szCs w:val="20"/>
                <w:highlight w:val="yellow"/>
              </w:rPr>
              <w:t>CONCORDO</w:t>
            </w:r>
          </w:p>
          <w:p w:rsidR="00E82EEC" w:rsidRPr="002D4A9E" w:rsidRDefault="00E82EEC" w:rsidP="00E82EEC">
            <w:pPr>
              <w:autoSpaceDE w:val="0"/>
              <w:autoSpaceDN w:val="0"/>
              <w:adjustRightInd w:val="0"/>
              <w:jc w:val="center"/>
              <w:rPr>
                <w:rFonts w:asciiTheme="minorHAnsi" w:hAnsiTheme="minorHAnsi" w:cstheme="minorHAnsi"/>
                <w:b/>
                <w:color w:val="000000" w:themeColor="text1"/>
                <w:sz w:val="20"/>
                <w:szCs w:val="20"/>
                <w:highlight w:val="yellow"/>
              </w:rPr>
            </w:pPr>
            <w:r w:rsidRPr="002D4A9E">
              <w:rPr>
                <w:rFonts w:asciiTheme="minorHAnsi" w:hAnsiTheme="minorHAnsi" w:cstheme="minorHAnsi"/>
                <w:b/>
                <w:color w:val="000000" w:themeColor="text1"/>
                <w:sz w:val="20"/>
                <w:szCs w:val="20"/>
                <w:highlight w:val="yellow"/>
              </w:rPr>
              <w:t>TOTALMENTE</w:t>
            </w:r>
          </w:p>
          <w:p w:rsidR="00E82EEC" w:rsidRPr="002D4A9E" w:rsidRDefault="00E82EEC" w:rsidP="00E82EEC">
            <w:pPr>
              <w:autoSpaceDE w:val="0"/>
              <w:autoSpaceDN w:val="0"/>
              <w:adjustRightInd w:val="0"/>
              <w:jc w:val="center"/>
              <w:rPr>
                <w:rFonts w:asciiTheme="minorHAnsi" w:hAnsiTheme="minorHAnsi" w:cstheme="minorHAnsi"/>
                <w:b/>
                <w:color w:val="000000" w:themeColor="text1"/>
                <w:sz w:val="20"/>
                <w:szCs w:val="20"/>
                <w:highlight w:val="yellow"/>
              </w:rPr>
            </w:pPr>
            <w:r w:rsidRPr="002D4A9E">
              <w:rPr>
                <w:rFonts w:asciiTheme="minorHAnsi" w:hAnsiTheme="minorHAnsi" w:cstheme="minorHAnsi"/>
                <w:b/>
                <w:color w:val="000000" w:themeColor="text1"/>
                <w:sz w:val="20"/>
                <w:szCs w:val="20"/>
                <w:highlight w:val="yellow"/>
              </w:rPr>
              <w:t>4</w:t>
            </w:r>
          </w:p>
        </w:tc>
      </w:tr>
      <w:tr w:rsidR="002D4A9E" w:rsidRPr="002D4A9E" w:rsidTr="00E82EEC">
        <w:tc>
          <w:tcPr>
            <w:tcW w:w="4949" w:type="dxa"/>
          </w:tcPr>
          <w:p w:rsidR="00E82EEC" w:rsidRPr="002D4A9E" w:rsidRDefault="00E82EEC" w:rsidP="00E82EEC">
            <w:pPr>
              <w:pStyle w:val="PargrafodaLista"/>
              <w:numPr>
                <w:ilvl w:val="0"/>
                <w:numId w:val="10"/>
              </w:numPr>
              <w:spacing w:after="0" w:line="240" w:lineRule="auto"/>
              <w:rPr>
                <w:rFonts w:asciiTheme="minorHAnsi" w:hAnsiTheme="minorHAnsi" w:cstheme="minorHAnsi"/>
                <w:color w:val="000000" w:themeColor="text1"/>
                <w:sz w:val="20"/>
                <w:szCs w:val="20"/>
              </w:rPr>
            </w:pPr>
            <w:r w:rsidRPr="002D4A9E">
              <w:rPr>
                <w:rFonts w:asciiTheme="minorHAnsi" w:hAnsiTheme="minorHAnsi" w:cstheme="minorHAnsi"/>
                <w:color w:val="000000" w:themeColor="text1"/>
                <w:sz w:val="20"/>
                <w:szCs w:val="20"/>
                <w:lang w:eastAsia="pt-BR"/>
              </w:rPr>
              <w:t>Antes de abrir o negócio, procurei informações no mercado, pesquisei o que já existia e avaliei bem tudo o que precisaria fazer antes de tomar a decisão.</w:t>
            </w:r>
          </w:p>
        </w:tc>
        <w:tc>
          <w:tcPr>
            <w:tcW w:w="1128" w:type="dxa"/>
          </w:tcPr>
          <w:p w:rsidR="00E82EEC" w:rsidRPr="002D4A9E" w:rsidRDefault="00E82EEC" w:rsidP="00E82EEC">
            <w:pPr>
              <w:autoSpaceDE w:val="0"/>
              <w:autoSpaceDN w:val="0"/>
              <w:adjustRightInd w:val="0"/>
              <w:rPr>
                <w:rFonts w:asciiTheme="minorHAnsi" w:hAnsiTheme="minorHAnsi" w:cstheme="minorHAnsi"/>
                <w:color w:val="000000" w:themeColor="text1"/>
                <w:sz w:val="20"/>
                <w:szCs w:val="20"/>
              </w:rPr>
            </w:pPr>
          </w:p>
        </w:tc>
        <w:tc>
          <w:tcPr>
            <w:tcW w:w="505" w:type="dxa"/>
          </w:tcPr>
          <w:p w:rsidR="00E82EEC" w:rsidRPr="002D4A9E" w:rsidRDefault="00E82EEC" w:rsidP="00E82EEC">
            <w:pPr>
              <w:autoSpaceDE w:val="0"/>
              <w:autoSpaceDN w:val="0"/>
              <w:adjustRightInd w:val="0"/>
              <w:rPr>
                <w:rFonts w:asciiTheme="minorHAnsi" w:hAnsiTheme="minorHAnsi" w:cstheme="minorHAnsi"/>
                <w:color w:val="000000" w:themeColor="text1"/>
                <w:sz w:val="20"/>
                <w:szCs w:val="20"/>
              </w:rPr>
            </w:pPr>
          </w:p>
        </w:tc>
        <w:tc>
          <w:tcPr>
            <w:tcW w:w="505" w:type="dxa"/>
          </w:tcPr>
          <w:p w:rsidR="00E82EEC" w:rsidRPr="002D4A9E" w:rsidRDefault="00E82EEC" w:rsidP="00E82EEC">
            <w:pPr>
              <w:autoSpaceDE w:val="0"/>
              <w:autoSpaceDN w:val="0"/>
              <w:adjustRightInd w:val="0"/>
              <w:rPr>
                <w:rFonts w:asciiTheme="minorHAnsi" w:hAnsiTheme="minorHAnsi" w:cstheme="minorHAnsi"/>
                <w:color w:val="000000" w:themeColor="text1"/>
                <w:sz w:val="20"/>
                <w:szCs w:val="20"/>
              </w:rPr>
            </w:pPr>
          </w:p>
        </w:tc>
        <w:tc>
          <w:tcPr>
            <w:tcW w:w="505" w:type="dxa"/>
          </w:tcPr>
          <w:p w:rsidR="00E82EEC" w:rsidRPr="002D4A9E" w:rsidRDefault="00E82EEC" w:rsidP="00E82EEC">
            <w:pPr>
              <w:autoSpaceDE w:val="0"/>
              <w:autoSpaceDN w:val="0"/>
              <w:adjustRightInd w:val="0"/>
              <w:rPr>
                <w:rFonts w:asciiTheme="minorHAnsi" w:hAnsiTheme="minorHAnsi" w:cstheme="minorHAnsi"/>
                <w:color w:val="000000" w:themeColor="text1"/>
                <w:sz w:val="20"/>
                <w:szCs w:val="20"/>
              </w:rPr>
            </w:pPr>
          </w:p>
        </w:tc>
        <w:tc>
          <w:tcPr>
            <w:tcW w:w="1128" w:type="dxa"/>
          </w:tcPr>
          <w:p w:rsidR="00E82EEC" w:rsidRPr="002D4A9E" w:rsidRDefault="00E82EEC" w:rsidP="00E82EEC">
            <w:pPr>
              <w:autoSpaceDE w:val="0"/>
              <w:autoSpaceDN w:val="0"/>
              <w:adjustRightInd w:val="0"/>
              <w:rPr>
                <w:rFonts w:asciiTheme="minorHAnsi" w:hAnsiTheme="minorHAnsi" w:cstheme="minorHAnsi"/>
                <w:color w:val="000000" w:themeColor="text1"/>
                <w:sz w:val="20"/>
                <w:szCs w:val="20"/>
              </w:rPr>
            </w:pPr>
          </w:p>
        </w:tc>
      </w:tr>
      <w:tr w:rsidR="002D4A9E" w:rsidRPr="002D4A9E" w:rsidTr="00E82EEC">
        <w:tc>
          <w:tcPr>
            <w:tcW w:w="8720" w:type="dxa"/>
            <w:gridSpan w:val="6"/>
          </w:tcPr>
          <w:p w:rsidR="00E82EEC" w:rsidRPr="002D4A9E" w:rsidRDefault="00E82EEC" w:rsidP="00E82EEC">
            <w:pPr>
              <w:autoSpaceDE w:val="0"/>
              <w:autoSpaceDN w:val="0"/>
              <w:adjustRightInd w:val="0"/>
              <w:rPr>
                <w:rFonts w:asciiTheme="minorHAnsi" w:hAnsiTheme="minorHAnsi" w:cstheme="minorHAnsi"/>
                <w:color w:val="000000" w:themeColor="text1"/>
                <w:sz w:val="20"/>
                <w:szCs w:val="20"/>
              </w:rPr>
            </w:pPr>
            <w:r w:rsidRPr="002D4A9E">
              <w:rPr>
                <w:rFonts w:asciiTheme="minorHAnsi" w:hAnsiTheme="minorHAnsi" w:cstheme="minorHAnsi"/>
                <w:color w:val="000000" w:themeColor="text1"/>
                <w:sz w:val="20"/>
                <w:szCs w:val="20"/>
              </w:rPr>
              <w:t>Informar quais informações e pesquisas foram feitas antes de você abrir o negócio:</w:t>
            </w:r>
          </w:p>
          <w:p w:rsidR="00E82EEC" w:rsidRPr="002D4A9E" w:rsidRDefault="00E82EEC" w:rsidP="00E82EEC">
            <w:pPr>
              <w:autoSpaceDE w:val="0"/>
              <w:autoSpaceDN w:val="0"/>
              <w:adjustRightInd w:val="0"/>
              <w:rPr>
                <w:rFonts w:asciiTheme="minorHAnsi" w:hAnsiTheme="minorHAnsi" w:cstheme="minorHAnsi"/>
                <w:color w:val="000000" w:themeColor="text1"/>
                <w:sz w:val="20"/>
                <w:szCs w:val="20"/>
              </w:rPr>
            </w:pPr>
          </w:p>
        </w:tc>
      </w:tr>
      <w:tr w:rsidR="002D4A9E" w:rsidRPr="002D4A9E" w:rsidTr="00E82EEC">
        <w:tc>
          <w:tcPr>
            <w:tcW w:w="4949" w:type="dxa"/>
            <w:tcBorders>
              <w:top w:val="nil"/>
            </w:tcBorders>
          </w:tcPr>
          <w:p w:rsidR="00E82EEC" w:rsidRPr="002D4A9E" w:rsidRDefault="00E82EEC" w:rsidP="00E82EEC">
            <w:pPr>
              <w:pStyle w:val="PargrafodaLista"/>
              <w:numPr>
                <w:ilvl w:val="0"/>
                <w:numId w:val="10"/>
              </w:numPr>
              <w:spacing w:after="0" w:line="240" w:lineRule="auto"/>
              <w:rPr>
                <w:rFonts w:asciiTheme="minorHAnsi" w:hAnsiTheme="minorHAnsi" w:cstheme="minorHAnsi"/>
                <w:color w:val="000000" w:themeColor="text1"/>
                <w:sz w:val="20"/>
                <w:szCs w:val="20"/>
              </w:rPr>
            </w:pPr>
            <w:r w:rsidRPr="002D4A9E">
              <w:rPr>
                <w:rFonts w:asciiTheme="minorHAnsi" w:hAnsiTheme="minorHAnsi" w:cstheme="minorHAnsi"/>
                <w:color w:val="000000" w:themeColor="text1"/>
                <w:sz w:val="20"/>
                <w:szCs w:val="20"/>
              </w:rPr>
              <w:t>Na criação do negócio, trouxe idéias inovadoras para o mercado e demonstrei que meu produto/serviço tinha um diferencial sobre os outros.</w:t>
            </w:r>
          </w:p>
        </w:tc>
        <w:tc>
          <w:tcPr>
            <w:tcW w:w="1128" w:type="dxa"/>
            <w:tcBorders>
              <w:top w:val="nil"/>
            </w:tcBorders>
          </w:tcPr>
          <w:p w:rsidR="00E82EEC" w:rsidRPr="002D4A9E" w:rsidRDefault="00E82EEC" w:rsidP="00E82EEC">
            <w:pPr>
              <w:autoSpaceDE w:val="0"/>
              <w:autoSpaceDN w:val="0"/>
              <w:adjustRightInd w:val="0"/>
              <w:rPr>
                <w:rFonts w:asciiTheme="minorHAnsi" w:hAnsiTheme="minorHAnsi" w:cstheme="minorHAnsi"/>
                <w:color w:val="000000" w:themeColor="text1"/>
                <w:sz w:val="20"/>
                <w:szCs w:val="20"/>
              </w:rPr>
            </w:pPr>
          </w:p>
        </w:tc>
        <w:tc>
          <w:tcPr>
            <w:tcW w:w="505" w:type="dxa"/>
          </w:tcPr>
          <w:p w:rsidR="00E82EEC" w:rsidRPr="002D4A9E" w:rsidRDefault="00E82EEC" w:rsidP="00E82EEC">
            <w:pPr>
              <w:autoSpaceDE w:val="0"/>
              <w:autoSpaceDN w:val="0"/>
              <w:adjustRightInd w:val="0"/>
              <w:rPr>
                <w:rFonts w:asciiTheme="minorHAnsi" w:hAnsiTheme="minorHAnsi" w:cstheme="minorHAnsi"/>
                <w:color w:val="000000" w:themeColor="text1"/>
                <w:sz w:val="20"/>
                <w:szCs w:val="20"/>
              </w:rPr>
            </w:pPr>
          </w:p>
        </w:tc>
        <w:tc>
          <w:tcPr>
            <w:tcW w:w="505" w:type="dxa"/>
          </w:tcPr>
          <w:p w:rsidR="00E82EEC" w:rsidRPr="002D4A9E" w:rsidRDefault="00E82EEC" w:rsidP="00E82EEC">
            <w:pPr>
              <w:autoSpaceDE w:val="0"/>
              <w:autoSpaceDN w:val="0"/>
              <w:adjustRightInd w:val="0"/>
              <w:rPr>
                <w:rFonts w:asciiTheme="minorHAnsi" w:hAnsiTheme="minorHAnsi" w:cstheme="minorHAnsi"/>
                <w:color w:val="000000" w:themeColor="text1"/>
                <w:sz w:val="20"/>
                <w:szCs w:val="20"/>
              </w:rPr>
            </w:pPr>
          </w:p>
        </w:tc>
        <w:tc>
          <w:tcPr>
            <w:tcW w:w="505" w:type="dxa"/>
          </w:tcPr>
          <w:p w:rsidR="00E82EEC" w:rsidRPr="002D4A9E" w:rsidRDefault="00E82EEC" w:rsidP="00E82EEC">
            <w:pPr>
              <w:autoSpaceDE w:val="0"/>
              <w:autoSpaceDN w:val="0"/>
              <w:adjustRightInd w:val="0"/>
              <w:rPr>
                <w:rFonts w:asciiTheme="minorHAnsi" w:hAnsiTheme="minorHAnsi" w:cstheme="minorHAnsi"/>
                <w:color w:val="000000" w:themeColor="text1"/>
                <w:sz w:val="20"/>
                <w:szCs w:val="20"/>
              </w:rPr>
            </w:pPr>
          </w:p>
        </w:tc>
        <w:tc>
          <w:tcPr>
            <w:tcW w:w="1128" w:type="dxa"/>
          </w:tcPr>
          <w:p w:rsidR="00E82EEC" w:rsidRPr="002D4A9E" w:rsidRDefault="00E82EEC" w:rsidP="00E82EEC">
            <w:pPr>
              <w:autoSpaceDE w:val="0"/>
              <w:autoSpaceDN w:val="0"/>
              <w:adjustRightInd w:val="0"/>
              <w:rPr>
                <w:rFonts w:asciiTheme="minorHAnsi" w:hAnsiTheme="minorHAnsi" w:cstheme="minorHAnsi"/>
                <w:color w:val="000000" w:themeColor="text1"/>
                <w:sz w:val="20"/>
                <w:szCs w:val="20"/>
              </w:rPr>
            </w:pPr>
          </w:p>
        </w:tc>
      </w:tr>
      <w:tr w:rsidR="002D4A9E" w:rsidRPr="002D4A9E" w:rsidTr="00E82EEC">
        <w:tc>
          <w:tcPr>
            <w:tcW w:w="8720" w:type="dxa"/>
            <w:gridSpan w:val="6"/>
          </w:tcPr>
          <w:p w:rsidR="00E82EEC" w:rsidRPr="002D4A9E" w:rsidRDefault="00E82EEC" w:rsidP="00E82EEC">
            <w:pPr>
              <w:autoSpaceDE w:val="0"/>
              <w:autoSpaceDN w:val="0"/>
              <w:adjustRightInd w:val="0"/>
              <w:rPr>
                <w:rFonts w:asciiTheme="minorHAnsi" w:hAnsiTheme="minorHAnsi" w:cstheme="minorHAnsi"/>
                <w:color w:val="000000" w:themeColor="text1"/>
                <w:sz w:val="20"/>
                <w:szCs w:val="20"/>
              </w:rPr>
            </w:pPr>
            <w:r w:rsidRPr="002D4A9E">
              <w:rPr>
                <w:rFonts w:asciiTheme="minorHAnsi" w:hAnsiTheme="minorHAnsi" w:cstheme="minorHAnsi"/>
                <w:color w:val="000000" w:themeColor="text1"/>
                <w:sz w:val="20"/>
                <w:szCs w:val="20"/>
              </w:rPr>
              <w:t>Descreva o diferencial que seu produto ou serviço tem sobre o dos concorrentes:</w:t>
            </w:r>
          </w:p>
          <w:p w:rsidR="00E82EEC" w:rsidRPr="002D4A9E" w:rsidRDefault="00E82EEC" w:rsidP="00E82EEC">
            <w:pPr>
              <w:autoSpaceDE w:val="0"/>
              <w:autoSpaceDN w:val="0"/>
              <w:adjustRightInd w:val="0"/>
              <w:rPr>
                <w:rFonts w:asciiTheme="minorHAnsi" w:hAnsiTheme="minorHAnsi" w:cstheme="minorHAnsi"/>
                <w:color w:val="000000" w:themeColor="text1"/>
                <w:sz w:val="20"/>
                <w:szCs w:val="20"/>
              </w:rPr>
            </w:pPr>
          </w:p>
          <w:p w:rsidR="00E82EEC" w:rsidRPr="002D4A9E" w:rsidRDefault="00E82EEC" w:rsidP="00E82EEC">
            <w:pPr>
              <w:autoSpaceDE w:val="0"/>
              <w:autoSpaceDN w:val="0"/>
              <w:adjustRightInd w:val="0"/>
              <w:rPr>
                <w:rFonts w:asciiTheme="minorHAnsi" w:hAnsiTheme="minorHAnsi" w:cstheme="minorHAnsi"/>
                <w:color w:val="000000" w:themeColor="text1"/>
                <w:sz w:val="20"/>
                <w:szCs w:val="20"/>
              </w:rPr>
            </w:pPr>
          </w:p>
          <w:p w:rsidR="00E82EEC" w:rsidRPr="002D4A9E" w:rsidRDefault="00E82EEC" w:rsidP="00E82EEC">
            <w:pPr>
              <w:autoSpaceDE w:val="0"/>
              <w:autoSpaceDN w:val="0"/>
              <w:adjustRightInd w:val="0"/>
              <w:rPr>
                <w:rFonts w:asciiTheme="minorHAnsi" w:hAnsiTheme="minorHAnsi" w:cstheme="minorHAnsi"/>
                <w:color w:val="000000" w:themeColor="text1"/>
                <w:sz w:val="20"/>
                <w:szCs w:val="20"/>
              </w:rPr>
            </w:pPr>
          </w:p>
        </w:tc>
      </w:tr>
      <w:tr w:rsidR="002D4A9E" w:rsidRPr="002D4A9E" w:rsidTr="00E82EEC">
        <w:tc>
          <w:tcPr>
            <w:tcW w:w="4949" w:type="dxa"/>
          </w:tcPr>
          <w:p w:rsidR="00E82EEC" w:rsidRPr="002D4A9E" w:rsidRDefault="00E82EEC" w:rsidP="00E82EEC">
            <w:pPr>
              <w:pStyle w:val="PargrafodaLista"/>
              <w:numPr>
                <w:ilvl w:val="0"/>
                <w:numId w:val="10"/>
              </w:numPr>
              <w:spacing w:after="0" w:line="240" w:lineRule="auto"/>
              <w:rPr>
                <w:rFonts w:asciiTheme="minorHAnsi" w:hAnsiTheme="minorHAnsi" w:cstheme="minorHAnsi"/>
                <w:color w:val="000000" w:themeColor="text1"/>
                <w:sz w:val="20"/>
                <w:szCs w:val="20"/>
              </w:rPr>
            </w:pPr>
            <w:r w:rsidRPr="002D4A9E">
              <w:rPr>
                <w:rFonts w:asciiTheme="minorHAnsi" w:hAnsiTheme="minorHAnsi" w:cstheme="minorHAnsi"/>
                <w:color w:val="000000" w:themeColor="text1"/>
                <w:sz w:val="20"/>
                <w:szCs w:val="20"/>
              </w:rPr>
              <w:t>Relaciono-me pessoalmente com meus clientes, colaboradores, comunidade e fornecedores, e posso demonstrar o caráter duradouro desses relacionamentos.</w:t>
            </w:r>
          </w:p>
        </w:tc>
        <w:tc>
          <w:tcPr>
            <w:tcW w:w="1128" w:type="dxa"/>
            <w:tcBorders>
              <w:top w:val="nil"/>
            </w:tcBorders>
          </w:tcPr>
          <w:p w:rsidR="00E82EEC" w:rsidRPr="002D4A9E" w:rsidRDefault="00E82EEC" w:rsidP="00E82EEC">
            <w:pPr>
              <w:autoSpaceDE w:val="0"/>
              <w:autoSpaceDN w:val="0"/>
              <w:adjustRightInd w:val="0"/>
              <w:rPr>
                <w:rFonts w:asciiTheme="minorHAnsi" w:hAnsiTheme="minorHAnsi" w:cstheme="minorHAnsi"/>
                <w:color w:val="000000" w:themeColor="text1"/>
                <w:sz w:val="20"/>
                <w:szCs w:val="20"/>
              </w:rPr>
            </w:pPr>
          </w:p>
        </w:tc>
        <w:tc>
          <w:tcPr>
            <w:tcW w:w="505" w:type="dxa"/>
            <w:tcBorders>
              <w:top w:val="nil"/>
            </w:tcBorders>
          </w:tcPr>
          <w:p w:rsidR="00E82EEC" w:rsidRPr="002D4A9E" w:rsidRDefault="00E82EEC" w:rsidP="00E82EEC">
            <w:pPr>
              <w:autoSpaceDE w:val="0"/>
              <w:autoSpaceDN w:val="0"/>
              <w:adjustRightInd w:val="0"/>
              <w:rPr>
                <w:rFonts w:asciiTheme="minorHAnsi" w:hAnsiTheme="minorHAnsi" w:cstheme="minorHAnsi"/>
                <w:color w:val="000000" w:themeColor="text1"/>
                <w:sz w:val="20"/>
                <w:szCs w:val="20"/>
              </w:rPr>
            </w:pPr>
          </w:p>
        </w:tc>
        <w:tc>
          <w:tcPr>
            <w:tcW w:w="505" w:type="dxa"/>
          </w:tcPr>
          <w:p w:rsidR="00E82EEC" w:rsidRPr="002D4A9E" w:rsidRDefault="00E82EEC" w:rsidP="00E82EEC">
            <w:pPr>
              <w:autoSpaceDE w:val="0"/>
              <w:autoSpaceDN w:val="0"/>
              <w:adjustRightInd w:val="0"/>
              <w:rPr>
                <w:rFonts w:asciiTheme="minorHAnsi" w:hAnsiTheme="minorHAnsi" w:cstheme="minorHAnsi"/>
                <w:color w:val="000000" w:themeColor="text1"/>
                <w:sz w:val="20"/>
                <w:szCs w:val="20"/>
              </w:rPr>
            </w:pPr>
          </w:p>
        </w:tc>
        <w:tc>
          <w:tcPr>
            <w:tcW w:w="505" w:type="dxa"/>
          </w:tcPr>
          <w:p w:rsidR="00E82EEC" w:rsidRPr="002D4A9E" w:rsidRDefault="00E82EEC" w:rsidP="00E82EEC">
            <w:pPr>
              <w:autoSpaceDE w:val="0"/>
              <w:autoSpaceDN w:val="0"/>
              <w:adjustRightInd w:val="0"/>
              <w:rPr>
                <w:rFonts w:asciiTheme="minorHAnsi" w:hAnsiTheme="minorHAnsi" w:cstheme="minorHAnsi"/>
                <w:color w:val="000000" w:themeColor="text1"/>
                <w:sz w:val="20"/>
                <w:szCs w:val="20"/>
              </w:rPr>
            </w:pPr>
          </w:p>
        </w:tc>
        <w:tc>
          <w:tcPr>
            <w:tcW w:w="1128" w:type="dxa"/>
          </w:tcPr>
          <w:p w:rsidR="00E82EEC" w:rsidRPr="002D4A9E" w:rsidRDefault="00E82EEC" w:rsidP="00E82EEC">
            <w:pPr>
              <w:autoSpaceDE w:val="0"/>
              <w:autoSpaceDN w:val="0"/>
              <w:adjustRightInd w:val="0"/>
              <w:rPr>
                <w:rFonts w:asciiTheme="minorHAnsi" w:hAnsiTheme="minorHAnsi" w:cstheme="minorHAnsi"/>
                <w:color w:val="000000" w:themeColor="text1"/>
                <w:sz w:val="20"/>
                <w:szCs w:val="20"/>
              </w:rPr>
            </w:pPr>
          </w:p>
        </w:tc>
      </w:tr>
      <w:tr w:rsidR="002D4A9E" w:rsidRPr="002D4A9E" w:rsidTr="00E82EEC">
        <w:tc>
          <w:tcPr>
            <w:tcW w:w="8720" w:type="dxa"/>
            <w:gridSpan w:val="6"/>
          </w:tcPr>
          <w:p w:rsidR="00E82EEC" w:rsidRPr="002D4A9E" w:rsidRDefault="00E82EEC" w:rsidP="00E82EEC">
            <w:pPr>
              <w:autoSpaceDE w:val="0"/>
              <w:autoSpaceDN w:val="0"/>
              <w:adjustRightInd w:val="0"/>
              <w:rPr>
                <w:rFonts w:asciiTheme="minorHAnsi" w:hAnsiTheme="minorHAnsi" w:cstheme="minorHAnsi"/>
                <w:color w:val="000000" w:themeColor="text1"/>
                <w:sz w:val="20"/>
                <w:szCs w:val="20"/>
              </w:rPr>
            </w:pPr>
            <w:r w:rsidRPr="002D4A9E">
              <w:rPr>
                <w:rFonts w:asciiTheme="minorHAnsi" w:hAnsiTheme="minorHAnsi" w:cstheme="minorHAnsi"/>
                <w:color w:val="000000" w:themeColor="text1"/>
                <w:sz w:val="20"/>
                <w:szCs w:val="20"/>
              </w:rPr>
              <w:t xml:space="preserve">Dê exemplos que demonstrem </w:t>
            </w:r>
            <w:r w:rsidR="00B8748C" w:rsidRPr="002D4A9E">
              <w:rPr>
                <w:rFonts w:asciiTheme="minorHAnsi" w:hAnsiTheme="minorHAnsi" w:cstheme="minorHAnsi"/>
                <w:color w:val="000000" w:themeColor="text1"/>
                <w:sz w:val="20"/>
                <w:szCs w:val="20"/>
              </w:rPr>
              <w:t xml:space="preserve">que o relacionamento com seus clientes, colaboradores, comunidade e fornecedores é </w:t>
            </w:r>
            <w:r w:rsidRPr="002D4A9E">
              <w:rPr>
                <w:rFonts w:asciiTheme="minorHAnsi" w:hAnsiTheme="minorHAnsi" w:cstheme="minorHAnsi"/>
                <w:color w:val="000000" w:themeColor="text1"/>
                <w:sz w:val="20"/>
                <w:szCs w:val="20"/>
              </w:rPr>
              <w:t>duradouro:</w:t>
            </w:r>
          </w:p>
          <w:p w:rsidR="00E82EEC" w:rsidRPr="002D4A9E" w:rsidRDefault="00E82EEC" w:rsidP="00E82EEC">
            <w:pPr>
              <w:autoSpaceDE w:val="0"/>
              <w:autoSpaceDN w:val="0"/>
              <w:adjustRightInd w:val="0"/>
              <w:rPr>
                <w:rFonts w:asciiTheme="minorHAnsi" w:hAnsiTheme="minorHAnsi" w:cstheme="minorHAnsi"/>
                <w:color w:val="000000" w:themeColor="text1"/>
                <w:sz w:val="20"/>
                <w:szCs w:val="20"/>
              </w:rPr>
            </w:pPr>
          </w:p>
          <w:p w:rsidR="00E82EEC" w:rsidRPr="002D4A9E" w:rsidRDefault="00E82EEC" w:rsidP="00E82EEC">
            <w:pPr>
              <w:autoSpaceDE w:val="0"/>
              <w:autoSpaceDN w:val="0"/>
              <w:adjustRightInd w:val="0"/>
              <w:rPr>
                <w:rFonts w:asciiTheme="minorHAnsi" w:hAnsiTheme="minorHAnsi" w:cstheme="minorHAnsi"/>
                <w:color w:val="000000" w:themeColor="text1"/>
                <w:sz w:val="20"/>
                <w:szCs w:val="20"/>
              </w:rPr>
            </w:pPr>
          </w:p>
          <w:p w:rsidR="00E82EEC" w:rsidRPr="002D4A9E" w:rsidRDefault="00E82EEC" w:rsidP="00E82EEC">
            <w:pPr>
              <w:autoSpaceDE w:val="0"/>
              <w:autoSpaceDN w:val="0"/>
              <w:adjustRightInd w:val="0"/>
              <w:rPr>
                <w:rFonts w:asciiTheme="minorHAnsi" w:hAnsiTheme="minorHAnsi" w:cstheme="minorHAnsi"/>
                <w:color w:val="000000" w:themeColor="text1"/>
                <w:sz w:val="20"/>
                <w:szCs w:val="20"/>
              </w:rPr>
            </w:pPr>
          </w:p>
        </w:tc>
      </w:tr>
      <w:tr w:rsidR="002D4A9E" w:rsidRPr="002D4A9E" w:rsidTr="00E82EEC">
        <w:tc>
          <w:tcPr>
            <w:tcW w:w="4949" w:type="dxa"/>
          </w:tcPr>
          <w:p w:rsidR="00E82EEC" w:rsidRPr="002D4A9E" w:rsidRDefault="00E82EEC" w:rsidP="00E82EEC">
            <w:pPr>
              <w:pStyle w:val="PargrafodaLista"/>
              <w:numPr>
                <w:ilvl w:val="0"/>
                <w:numId w:val="10"/>
              </w:numPr>
              <w:spacing w:after="0" w:line="240" w:lineRule="auto"/>
              <w:rPr>
                <w:rFonts w:asciiTheme="minorHAnsi" w:hAnsiTheme="minorHAnsi" w:cstheme="minorHAnsi"/>
                <w:color w:val="000000" w:themeColor="text1"/>
                <w:sz w:val="20"/>
                <w:szCs w:val="20"/>
              </w:rPr>
            </w:pPr>
            <w:r w:rsidRPr="002D4A9E">
              <w:rPr>
                <w:rFonts w:asciiTheme="minorHAnsi" w:hAnsiTheme="minorHAnsi" w:cstheme="minorHAnsi"/>
                <w:color w:val="000000" w:themeColor="text1"/>
                <w:sz w:val="20"/>
                <w:szCs w:val="20"/>
              </w:rPr>
              <w:t>Tenho uma atuação democrática e transparente para tomar decisões e atuo de forma inspiradora e motivadora para mobilizar as pessoas que preciso na condução das atividades do negócio?</w:t>
            </w:r>
          </w:p>
        </w:tc>
        <w:tc>
          <w:tcPr>
            <w:tcW w:w="1128" w:type="dxa"/>
          </w:tcPr>
          <w:p w:rsidR="00E82EEC" w:rsidRPr="002D4A9E" w:rsidRDefault="00E82EEC" w:rsidP="00E82EEC">
            <w:pPr>
              <w:autoSpaceDE w:val="0"/>
              <w:autoSpaceDN w:val="0"/>
              <w:adjustRightInd w:val="0"/>
              <w:rPr>
                <w:rFonts w:asciiTheme="minorHAnsi" w:hAnsiTheme="minorHAnsi" w:cstheme="minorHAnsi"/>
                <w:color w:val="000000" w:themeColor="text1"/>
                <w:sz w:val="20"/>
                <w:szCs w:val="20"/>
              </w:rPr>
            </w:pPr>
          </w:p>
        </w:tc>
        <w:tc>
          <w:tcPr>
            <w:tcW w:w="505" w:type="dxa"/>
          </w:tcPr>
          <w:p w:rsidR="00E82EEC" w:rsidRPr="002D4A9E" w:rsidRDefault="00E82EEC" w:rsidP="00E82EEC">
            <w:pPr>
              <w:autoSpaceDE w:val="0"/>
              <w:autoSpaceDN w:val="0"/>
              <w:adjustRightInd w:val="0"/>
              <w:rPr>
                <w:rFonts w:asciiTheme="minorHAnsi" w:hAnsiTheme="minorHAnsi" w:cstheme="minorHAnsi"/>
                <w:color w:val="000000" w:themeColor="text1"/>
                <w:sz w:val="20"/>
                <w:szCs w:val="20"/>
              </w:rPr>
            </w:pPr>
          </w:p>
        </w:tc>
        <w:tc>
          <w:tcPr>
            <w:tcW w:w="505" w:type="dxa"/>
          </w:tcPr>
          <w:p w:rsidR="00E82EEC" w:rsidRPr="002D4A9E" w:rsidRDefault="00E82EEC" w:rsidP="00E82EEC">
            <w:pPr>
              <w:autoSpaceDE w:val="0"/>
              <w:autoSpaceDN w:val="0"/>
              <w:adjustRightInd w:val="0"/>
              <w:rPr>
                <w:rFonts w:asciiTheme="minorHAnsi" w:hAnsiTheme="minorHAnsi" w:cstheme="minorHAnsi"/>
                <w:color w:val="000000" w:themeColor="text1"/>
                <w:sz w:val="20"/>
                <w:szCs w:val="20"/>
              </w:rPr>
            </w:pPr>
          </w:p>
        </w:tc>
        <w:tc>
          <w:tcPr>
            <w:tcW w:w="505" w:type="dxa"/>
          </w:tcPr>
          <w:p w:rsidR="00E82EEC" w:rsidRPr="002D4A9E" w:rsidRDefault="00E82EEC" w:rsidP="00E82EEC">
            <w:pPr>
              <w:autoSpaceDE w:val="0"/>
              <w:autoSpaceDN w:val="0"/>
              <w:adjustRightInd w:val="0"/>
              <w:rPr>
                <w:rFonts w:asciiTheme="minorHAnsi" w:hAnsiTheme="minorHAnsi" w:cstheme="minorHAnsi"/>
                <w:color w:val="000000" w:themeColor="text1"/>
                <w:sz w:val="20"/>
                <w:szCs w:val="20"/>
              </w:rPr>
            </w:pPr>
          </w:p>
        </w:tc>
        <w:tc>
          <w:tcPr>
            <w:tcW w:w="1128" w:type="dxa"/>
          </w:tcPr>
          <w:p w:rsidR="00E82EEC" w:rsidRPr="002D4A9E" w:rsidRDefault="00E82EEC" w:rsidP="00E82EEC">
            <w:pPr>
              <w:autoSpaceDE w:val="0"/>
              <w:autoSpaceDN w:val="0"/>
              <w:adjustRightInd w:val="0"/>
              <w:rPr>
                <w:rFonts w:asciiTheme="minorHAnsi" w:hAnsiTheme="minorHAnsi" w:cstheme="minorHAnsi"/>
                <w:color w:val="000000" w:themeColor="text1"/>
                <w:sz w:val="20"/>
                <w:szCs w:val="20"/>
              </w:rPr>
            </w:pPr>
          </w:p>
        </w:tc>
      </w:tr>
      <w:tr w:rsidR="002D4A9E" w:rsidRPr="002D4A9E" w:rsidTr="00E82EEC">
        <w:tc>
          <w:tcPr>
            <w:tcW w:w="8720" w:type="dxa"/>
            <w:gridSpan w:val="6"/>
          </w:tcPr>
          <w:p w:rsidR="00E82EEC" w:rsidRPr="002D4A9E" w:rsidRDefault="00E82EEC" w:rsidP="00E82EEC">
            <w:pPr>
              <w:autoSpaceDE w:val="0"/>
              <w:autoSpaceDN w:val="0"/>
              <w:adjustRightInd w:val="0"/>
              <w:rPr>
                <w:rFonts w:asciiTheme="minorHAnsi" w:hAnsiTheme="minorHAnsi" w:cstheme="minorHAnsi"/>
                <w:color w:val="000000" w:themeColor="text1"/>
                <w:sz w:val="20"/>
                <w:szCs w:val="20"/>
              </w:rPr>
            </w:pPr>
            <w:r w:rsidRPr="002D4A9E">
              <w:rPr>
                <w:rFonts w:asciiTheme="minorHAnsi" w:hAnsiTheme="minorHAnsi" w:cstheme="minorHAnsi"/>
                <w:color w:val="000000" w:themeColor="text1"/>
                <w:sz w:val="20"/>
                <w:szCs w:val="20"/>
              </w:rPr>
              <w:t>Dê um exemplo que demonstre que sua forma de atuação na condução do negócio é inspiradora e motivadora:</w:t>
            </w:r>
          </w:p>
          <w:p w:rsidR="00E82EEC" w:rsidRPr="002D4A9E" w:rsidRDefault="00E82EEC" w:rsidP="00E82EEC">
            <w:pPr>
              <w:autoSpaceDE w:val="0"/>
              <w:autoSpaceDN w:val="0"/>
              <w:adjustRightInd w:val="0"/>
              <w:rPr>
                <w:rFonts w:asciiTheme="minorHAnsi" w:hAnsiTheme="minorHAnsi" w:cstheme="minorHAnsi"/>
                <w:color w:val="000000" w:themeColor="text1"/>
                <w:sz w:val="20"/>
                <w:szCs w:val="20"/>
              </w:rPr>
            </w:pPr>
          </w:p>
          <w:p w:rsidR="00E82EEC" w:rsidRPr="002D4A9E" w:rsidRDefault="00E82EEC" w:rsidP="00E82EEC">
            <w:pPr>
              <w:autoSpaceDE w:val="0"/>
              <w:autoSpaceDN w:val="0"/>
              <w:adjustRightInd w:val="0"/>
              <w:rPr>
                <w:rFonts w:asciiTheme="minorHAnsi" w:hAnsiTheme="minorHAnsi" w:cstheme="minorHAnsi"/>
                <w:color w:val="000000" w:themeColor="text1"/>
                <w:sz w:val="20"/>
                <w:szCs w:val="20"/>
              </w:rPr>
            </w:pPr>
          </w:p>
          <w:p w:rsidR="00E82EEC" w:rsidRPr="002D4A9E" w:rsidRDefault="00E82EEC" w:rsidP="00E82EEC">
            <w:pPr>
              <w:autoSpaceDE w:val="0"/>
              <w:autoSpaceDN w:val="0"/>
              <w:adjustRightInd w:val="0"/>
              <w:rPr>
                <w:rFonts w:asciiTheme="minorHAnsi" w:hAnsiTheme="minorHAnsi" w:cstheme="minorHAnsi"/>
                <w:color w:val="000000" w:themeColor="text1"/>
                <w:sz w:val="20"/>
                <w:szCs w:val="20"/>
              </w:rPr>
            </w:pPr>
          </w:p>
        </w:tc>
      </w:tr>
      <w:tr w:rsidR="002D4A9E" w:rsidRPr="002D4A9E" w:rsidTr="00E82EEC">
        <w:tc>
          <w:tcPr>
            <w:tcW w:w="4949" w:type="dxa"/>
          </w:tcPr>
          <w:p w:rsidR="00E82EEC" w:rsidRPr="002D4A9E" w:rsidRDefault="00E82EEC" w:rsidP="00E82EEC">
            <w:pPr>
              <w:pStyle w:val="PargrafodaLista"/>
              <w:numPr>
                <w:ilvl w:val="0"/>
                <w:numId w:val="10"/>
              </w:numPr>
              <w:spacing w:after="0" w:line="240" w:lineRule="auto"/>
              <w:rPr>
                <w:rFonts w:asciiTheme="minorHAnsi" w:hAnsiTheme="minorHAnsi" w:cstheme="minorHAnsi"/>
                <w:color w:val="000000" w:themeColor="text1"/>
                <w:sz w:val="20"/>
                <w:szCs w:val="20"/>
              </w:rPr>
            </w:pPr>
            <w:r w:rsidRPr="002D4A9E">
              <w:rPr>
                <w:rFonts w:asciiTheme="minorHAnsi" w:hAnsiTheme="minorHAnsi" w:cstheme="minorHAnsi"/>
                <w:color w:val="000000" w:themeColor="text1"/>
                <w:sz w:val="20"/>
                <w:szCs w:val="20"/>
              </w:rPr>
              <w:lastRenderedPageBreak/>
              <w:t>Remunero, reconheço e dou incentivos aos meus colaboradores, de forma que esses se sintam estimulados à busca de melhores resultados para o negócio.</w:t>
            </w:r>
          </w:p>
        </w:tc>
        <w:tc>
          <w:tcPr>
            <w:tcW w:w="1128" w:type="dxa"/>
          </w:tcPr>
          <w:p w:rsidR="00E82EEC" w:rsidRPr="002D4A9E" w:rsidRDefault="00E82EEC" w:rsidP="00E82EEC">
            <w:pPr>
              <w:autoSpaceDE w:val="0"/>
              <w:autoSpaceDN w:val="0"/>
              <w:adjustRightInd w:val="0"/>
              <w:rPr>
                <w:rFonts w:asciiTheme="minorHAnsi" w:hAnsiTheme="minorHAnsi" w:cstheme="minorHAnsi"/>
                <w:color w:val="000000" w:themeColor="text1"/>
                <w:sz w:val="20"/>
                <w:szCs w:val="20"/>
              </w:rPr>
            </w:pPr>
          </w:p>
        </w:tc>
        <w:tc>
          <w:tcPr>
            <w:tcW w:w="505" w:type="dxa"/>
          </w:tcPr>
          <w:p w:rsidR="00E82EEC" w:rsidRPr="002D4A9E" w:rsidRDefault="00E82EEC" w:rsidP="00E82EEC">
            <w:pPr>
              <w:autoSpaceDE w:val="0"/>
              <w:autoSpaceDN w:val="0"/>
              <w:adjustRightInd w:val="0"/>
              <w:rPr>
                <w:rFonts w:asciiTheme="minorHAnsi" w:hAnsiTheme="minorHAnsi" w:cstheme="minorHAnsi"/>
                <w:color w:val="000000" w:themeColor="text1"/>
                <w:sz w:val="20"/>
                <w:szCs w:val="20"/>
              </w:rPr>
            </w:pPr>
          </w:p>
        </w:tc>
        <w:tc>
          <w:tcPr>
            <w:tcW w:w="505" w:type="dxa"/>
          </w:tcPr>
          <w:p w:rsidR="00E82EEC" w:rsidRPr="002D4A9E" w:rsidRDefault="00E82EEC" w:rsidP="00E82EEC">
            <w:pPr>
              <w:autoSpaceDE w:val="0"/>
              <w:autoSpaceDN w:val="0"/>
              <w:adjustRightInd w:val="0"/>
              <w:rPr>
                <w:rFonts w:asciiTheme="minorHAnsi" w:hAnsiTheme="minorHAnsi" w:cstheme="minorHAnsi"/>
                <w:color w:val="000000" w:themeColor="text1"/>
                <w:sz w:val="20"/>
                <w:szCs w:val="20"/>
              </w:rPr>
            </w:pPr>
          </w:p>
        </w:tc>
        <w:tc>
          <w:tcPr>
            <w:tcW w:w="505" w:type="dxa"/>
          </w:tcPr>
          <w:p w:rsidR="00E82EEC" w:rsidRPr="002D4A9E" w:rsidRDefault="00E82EEC" w:rsidP="00E82EEC">
            <w:pPr>
              <w:autoSpaceDE w:val="0"/>
              <w:autoSpaceDN w:val="0"/>
              <w:adjustRightInd w:val="0"/>
              <w:rPr>
                <w:rFonts w:asciiTheme="minorHAnsi" w:hAnsiTheme="minorHAnsi" w:cstheme="minorHAnsi"/>
                <w:color w:val="000000" w:themeColor="text1"/>
                <w:sz w:val="20"/>
                <w:szCs w:val="20"/>
              </w:rPr>
            </w:pPr>
          </w:p>
        </w:tc>
        <w:tc>
          <w:tcPr>
            <w:tcW w:w="1128" w:type="dxa"/>
          </w:tcPr>
          <w:p w:rsidR="00E82EEC" w:rsidRPr="002D4A9E" w:rsidRDefault="00E82EEC" w:rsidP="00E82EEC">
            <w:pPr>
              <w:autoSpaceDE w:val="0"/>
              <w:autoSpaceDN w:val="0"/>
              <w:adjustRightInd w:val="0"/>
              <w:rPr>
                <w:rFonts w:asciiTheme="minorHAnsi" w:hAnsiTheme="minorHAnsi" w:cstheme="minorHAnsi"/>
                <w:color w:val="000000" w:themeColor="text1"/>
                <w:sz w:val="20"/>
                <w:szCs w:val="20"/>
              </w:rPr>
            </w:pPr>
          </w:p>
        </w:tc>
      </w:tr>
      <w:tr w:rsidR="002D4A9E" w:rsidRPr="002D4A9E" w:rsidTr="00E82EEC">
        <w:tc>
          <w:tcPr>
            <w:tcW w:w="8720" w:type="dxa"/>
            <w:gridSpan w:val="6"/>
          </w:tcPr>
          <w:p w:rsidR="00E82EEC" w:rsidRPr="002D4A9E" w:rsidRDefault="00E82EEC" w:rsidP="00E82EEC">
            <w:pPr>
              <w:autoSpaceDE w:val="0"/>
              <w:autoSpaceDN w:val="0"/>
              <w:adjustRightInd w:val="0"/>
              <w:rPr>
                <w:rFonts w:asciiTheme="minorHAnsi" w:hAnsiTheme="minorHAnsi" w:cstheme="minorHAnsi"/>
                <w:color w:val="000000" w:themeColor="text1"/>
                <w:sz w:val="20"/>
                <w:szCs w:val="20"/>
              </w:rPr>
            </w:pPr>
            <w:r w:rsidRPr="002D4A9E">
              <w:rPr>
                <w:rFonts w:asciiTheme="minorHAnsi" w:hAnsiTheme="minorHAnsi" w:cstheme="minorHAnsi"/>
                <w:color w:val="000000" w:themeColor="text1"/>
                <w:sz w:val="20"/>
                <w:szCs w:val="20"/>
              </w:rPr>
              <w:t xml:space="preserve">Citar formas utilizadas para incentivar e reconhecer os </w:t>
            </w:r>
            <w:r w:rsidR="00B8748C" w:rsidRPr="002D4A9E">
              <w:rPr>
                <w:rFonts w:asciiTheme="minorHAnsi" w:hAnsiTheme="minorHAnsi" w:cstheme="minorHAnsi"/>
                <w:color w:val="000000" w:themeColor="text1"/>
                <w:sz w:val="20"/>
                <w:szCs w:val="20"/>
              </w:rPr>
              <w:t>colaboradores</w:t>
            </w:r>
            <w:r w:rsidRPr="002D4A9E">
              <w:rPr>
                <w:rFonts w:asciiTheme="minorHAnsi" w:hAnsiTheme="minorHAnsi" w:cstheme="minorHAnsi"/>
                <w:color w:val="000000" w:themeColor="text1"/>
                <w:sz w:val="20"/>
                <w:szCs w:val="20"/>
              </w:rPr>
              <w:t>:</w:t>
            </w:r>
          </w:p>
          <w:p w:rsidR="00E82EEC" w:rsidRPr="002D4A9E" w:rsidRDefault="00E82EEC" w:rsidP="00E82EEC">
            <w:pPr>
              <w:autoSpaceDE w:val="0"/>
              <w:autoSpaceDN w:val="0"/>
              <w:adjustRightInd w:val="0"/>
              <w:rPr>
                <w:rFonts w:asciiTheme="minorHAnsi" w:hAnsiTheme="minorHAnsi" w:cstheme="minorHAnsi"/>
                <w:color w:val="000000" w:themeColor="text1"/>
                <w:sz w:val="20"/>
                <w:szCs w:val="20"/>
              </w:rPr>
            </w:pPr>
          </w:p>
          <w:p w:rsidR="00E82EEC" w:rsidRPr="002D4A9E" w:rsidRDefault="00E82EEC" w:rsidP="00E82EEC">
            <w:pPr>
              <w:autoSpaceDE w:val="0"/>
              <w:autoSpaceDN w:val="0"/>
              <w:adjustRightInd w:val="0"/>
              <w:rPr>
                <w:rFonts w:asciiTheme="minorHAnsi" w:hAnsiTheme="minorHAnsi" w:cstheme="minorHAnsi"/>
                <w:color w:val="000000" w:themeColor="text1"/>
                <w:sz w:val="20"/>
                <w:szCs w:val="20"/>
              </w:rPr>
            </w:pPr>
          </w:p>
          <w:p w:rsidR="00E82EEC" w:rsidRPr="002D4A9E" w:rsidRDefault="00E82EEC" w:rsidP="00E82EEC">
            <w:pPr>
              <w:autoSpaceDE w:val="0"/>
              <w:autoSpaceDN w:val="0"/>
              <w:adjustRightInd w:val="0"/>
              <w:rPr>
                <w:rFonts w:asciiTheme="minorHAnsi" w:hAnsiTheme="minorHAnsi" w:cstheme="minorHAnsi"/>
                <w:color w:val="000000" w:themeColor="text1"/>
                <w:sz w:val="20"/>
                <w:szCs w:val="20"/>
              </w:rPr>
            </w:pPr>
          </w:p>
        </w:tc>
      </w:tr>
      <w:tr w:rsidR="002D4A9E" w:rsidRPr="002D4A9E" w:rsidTr="00E82EEC">
        <w:tc>
          <w:tcPr>
            <w:tcW w:w="4949" w:type="dxa"/>
          </w:tcPr>
          <w:p w:rsidR="00E82EEC" w:rsidRPr="002D4A9E" w:rsidRDefault="00E82EEC" w:rsidP="00E82EEC">
            <w:pPr>
              <w:pStyle w:val="PargrafodaLista"/>
              <w:numPr>
                <w:ilvl w:val="0"/>
                <w:numId w:val="11"/>
              </w:numPr>
              <w:spacing w:after="0" w:line="240" w:lineRule="auto"/>
              <w:rPr>
                <w:rFonts w:asciiTheme="minorHAnsi" w:hAnsiTheme="minorHAnsi" w:cstheme="minorHAnsi"/>
                <w:color w:val="000000" w:themeColor="text1"/>
                <w:sz w:val="20"/>
                <w:szCs w:val="20"/>
              </w:rPr>
            </w:pPr>
            <w:r w:rsidRPr="002D4A9E">
              <w:rPr>
                <w:rFonts w:asciiTheme="minorHAnsi" w:hAnsiTheme="minorHAnsi" w:cstheme="minorHAnsi"/>
                <w:color w:val="000000" w:themeColor="text1"/>
                <w:sz w:val="20"/>
                <w:szCs w:val="20"/>
              </w:rPr>
              <w:t>Conheço as necessidades dos meus clientes.</w:t>
            </w:r>
          </w:p>
        </w:tc>
        <w:tc>
          <w:tcPr>
            <w:tcW w:w="1128" w:type="dxa"/>
          </w:tcPr>
          <w:p w:rsidR="00E82EEC" w:rsidRPr="002D4A9E" w:rsidRDefault="00E82EEC" w:rsidP="00E82EEC">
            <w:pPr>
              <w:autoSpaceDE w:val="0"/>
              <w:autoSpaceDN w:val="0"/>
              <w:adjustRightInd w:val="0"/>
              <w:rPr>
                <w:rFonts w:asciiTheme="minorHAnsi" w:hAnsiTheme="minorHAnsi" w:cstheme="minorHAnsi"/>
                <w:color w:val="000000" w:themeColor="text1"/>
                <w:sz w:val="20"/>
                <w:szCs w:val="20"/>
              </w:rPr>
            </w:pPr>
          </w:p>
        </w:tc>
        <w:tc>
          <w:tcPr>
            <w:tcW w:w="505" w:type="dxa"/>
          </w:tcPr>
          <w:p w:rsidR="00E82EEC" w:rsidRPr="002D4A9E" w:rsidRDefault="00E82EEC" w:rsidP="00E82EEC">
            <w:pPr>
              <w:autoSpaceDE w:val="0"/>
              <w:autoSpaceDN w:val="0"/>
              <w:adjustRightInd w:val="0"/>
              <w:rPr>
                <w:rFonts w:asciiTheme="minorHAnsi" w:hAnsiTheme="minorHAnsi" w:cstheme="minorHAnsi"/>
                <w:color w:val="000000" w:themeColor="text1"/>
                <w:sz w:val="20"/>
                <w:szCs w:val="20"/>
              </w:rPr>
            </w:pPr>
          </w:p>
        </w:tc>
        <w:tc>
          <w:tcPr>
            <w:tcW w:w="505" w:type="dxa"/>
            <w:tcBorders>
              <w:top w:val="nil"/>
            </w:tcBorders>
          </w:tcPr>
          <w:p w:rsidR="00E82EEC" w:rsidRPr="002D4A9E" w:rsidRDefault="00E82EEC" w:rsidP="00E82EEC">
            <w:pPr>
              <w:autoSpaceDE w:val="0"/>
              <w:autoSpaceDN w:val="0"/>
              <w:adjustRightInd w:val="0"/>
              <w:rPr>
                <w:rFonts w:asciiTheme="minorHAnsi" w:hAnsiTheme="minorHAnsi" w:cstheme="minorHAnsi"/>
                <w:color w:val="000000" w:themeColor="text1"/>
                <w:sz w:val="20"/>
                <w:szCs w:val="20"/>
              </w:rPr>
            </w:pPr>
          </w:p>
        </w:tc>
        <w:tc>
          <w:tcPr>
            <w:tcW w:w="505" w:type="dxa"/>
            <w:tcBorders>
              <w:top w:val="nil"/>
            </w:tcBorders>
          </w:tcPr>
          <w:p w:rsidR="00E82EEC" w:rsidRPr="002D4A9E" w:rsidRDefault="00E82EEC" w:rsidP="00E82EEC">
            <w:pPr>
              <w:autoSpaceDE w:val="0"/>
              <w:autoSpaceDN w:val="0"/>
              <w:adjustRightInd w:val="0"/>
              <w:rPr>
                <w:rFonts w:asciiTheme="minorHAnsi" w:hAnsiTheme="minorHAnsi" w:cstheme="minorHAnsi"/>
                <w:color w:val="000000" w:themeColor="text1"/>
                <w:sz w:val="20"/>
                <w:szCs w:val="20"/>
              </w:rPr>
            </w:pPr>
          </w:p>
        </w:tc>
        <w:tc>
          <w:tcPr>
            <w:tcW w:w="1128" w:type="dxa"/>
          </w:tcPr>
          <w:p w:rsidR="00E82EEC" w:rsidRPr="002D4A9E" w:rsidRDefault="00E82EEC" w:rsidP="00E82EEC">
            <w:pPr>
              <w:autoSpaceDE w:val="0"/>
              <w:autoSpaceDN w:val="0"/>
              <w:adjustRightInd w:val="0"/>
              <w:rPr>
                <w:rFonts w:asciiTheme="minorHAnsi" w:hAnsiTheme="minorHAnsi" w:cstheme="minorHAnsi"/>
                <w:color w:val="000000" w:themeColor="text1"/>
                <w:sz w:val="20"/>
                <w:szCs w:val="20"/>
              </w:rPr>
            </w:pPr>
          </w:p>
        </w:tc>
      </w:tr>
      <w:tr w:rsidR="002D4A9E" w:rsidRPr="002D4A9E" w:rsidTr="00E82EEC">
        <w:tc>
          <w:tcPr>
            <w:tcW w:w="8720" w:type="dxa"/>
            <w:gridSpan w:val="6"/>
          </w:tcPr>
          <w:p w:rsidR="00E82EEC" w:rsidRPr="002D4A9E" w:rsidRDefault="00E82EEC" w:rsidP="00E82EEC">
            <w:pPr>
              <w:autoSpaceDE w:val="0"/>
              <w:autoSpaceDN w:val="0"/>
              <w:adjustRightInd w:val="0"/>
              <w:rPr>
                <w:rFonts w:asciiTheme="minorHAnsi" w:hAnsiTheme="minorHAnsi" w:cstheme="minorHAnsi"/>
                <w:color w:val="000000" w:themeColor="text1"/>
                <w:sz w:val="20"/>
                <w:szCs w:val="20"/>
              </w:rPr>
            </w:pPr>
            <w:r w:rsidRPr="002D4A9E">
              <w:rPr>
                <w:rFonts w:asciiTheme="minorHAnsi" w:hAnsiTheme="minorHAnsi" w:cstheme="minorHAnsi"/>
                <w:color w:val="000000" w:themeColor="text1"/>
                <w:sz w:val="20"/>
                <w:szCs w:val="20"/>
              </w:rPr>
              <w:t>Descrever os meios de que se utiliza para identificar as necessidades e expectativas de seus clientes.</w:t>
            </w:r>
          </w:p>
          <w:p w:rsidR="00E82EEC" w:rsidRPr="002D4A9E" w:rsidRDefault="00E82EEC" w:rsidP="00E82EEC">
            <w:pPr>
              <w:autoSpaceDE w:val="0"/>
              <w:autoSpaceDN w:val="0"/>
              <w:adjustRightInd w:val="0"/>
              <w:rPr>
                <w:rFonts w:asciiTheme="minorHAnsi" w:hAnsiTheme="minorHAnsi" w:cstheme="minorHAnsi"/>
                <w:color w:val="000000" w:themeColor="text1"/>
                <w:sz w:val="20"/>
                <w:szCs w:val="20"/>
              </w:rPr>
            </w:pPr>
          </w:p>
          <w:p w:rsidR="00E82EEC" w:rsidRPr="002D4A9E" w:rsidRDefault="00E82EEC" w:rsidP="00E82EEC">
            <w:pPr>
              <w:autoSpaceDE w:val="0"/>
              <w:autoSpaceDN w:val="0"/>
              <w:adjustRightInd w:val="0"/>
              <w:rPr>
                <w:rFonts w:asciiTheme="minorHAnsi" w:hAnsiTheme="minorHAnsi" w:cstheme="minorHAnsi"/>
                <w:color w:val="000000" w:themeColor="text1"/>
                <w:sz w:val="20"/>
                <w:szCs w:val="20"/>
              </w:rPr>
            </w:pPr>
          </w:p>
          <w:p w:rsidR="00E82EEC" w:rsidRPr="002D4A9E" w:rsidRDefault="00E82EEC" w:rsidP="00E82EEC">
            <w:pPr>
              <w:autoSpaceDE w:val="0"/>
              <w:autoSpaceDN w:val="0"/>
              <w:adjustRightInd w:val="0"/>
              <w:rPr>
                <w:rFonts w:asciiTheme="minorHAnsi" w:hAnsiTheme="minorHAnsi" w:cstheme="minorHAnsi"/>
                <w:color w:val="000000" w:themeColor="text1"/>
                <w:sz w:val="20"/>
                <w:szCs w:val="20"/>
              </w:rPr>
            </w:pPr>
          </w:p>
        </w:tc>
      </w:tr>
      <w:tr w:rsidR="002D4A9E" w:rsidRPr="002D4A9E" w:rsidTr="00E82EEC">
        <w:tc>
          <w:tcPr>
            <w:tcW w:w="4949" w:type="dxa"/>
          </w:tcPr>
          <w:p w:rsidR="00E82EEC" w:rsidRPr="002D4A9E" w:rsidRDefault="00E82EEC" w:rsidP="00E82EEC">
            <w:pPr>
              <w:pStyle w:val="PargrafodaLista"/>
              <w:numPr>
                <w:ilvl w:val="0"/>
                <w:numId w:val="11"/>
              </w:numPr>
              <w:spacing w:after="0" w:line="240" w:lineRule="auto"/>
              <w:rPr>
                <w:rFonts w:asciiTheme="minorHAnsi" w:hAnsiTheme="minorHAnsi" w:cstheme="minorHAnsi"/>
                <w:color w:val="000000" w:themeColor="text1"/>
                <w:sz w:val="20"/>
                <w:szCs w:val="20"/>
              </w:rPr>
            </w:pPr>
            <w:r w:rsidRPr="002D4A9E">
              <w:rPr>
                <w:rFonts w:asciiTheme="minorHAnsi" w:hAnsiTheme="minorHAnsi" w:cstheme="minorHAnsi"/>
                <w:color w:val="000000" w:themeColor="text1"/>
                <w:sz w:val="20"/>
                <w:szCs w:val="20"/>
              </w:rPr>
              <w:t>Tenho uma preocupação com o meio ambiente no desenvolvimento das atividades da empresa.</w:t>
            </w:r>
          </w:p>
        </w:tc>
        <w:tc>
          <w:tcPr>
            <w:tcW w:w="1128" w:type="dxa"/>
          </w:tcPr>
          <w:p w:rsidR="00E82EEC" w:rsidRPr="002D4A9E" w:rsidRDefault="00E82EEC" w:rsidP="00E82EEC">
            <w:pPr>
              <w:autoSpaceDE w:val="0"/>
              <w:autoSpaceDN w:val="0"/>
              <w:adjustRightInd w:val="0"/>
              <w:rPr>
                <w:rFonts w:asciiTheme="minorHAnsi" w:hAnsiTheme="minorHAnsi" w:cstheme="minorHAnsi"/>
                <w:color w:val="000000" w:themeColor="text1"/>
                <w:sz w:val="20"/>
                <w:szCs w:val="20"/>
              </w:rPr>
            </w:pPr>
          </w:p>
        </w:tc>
        <w:tc>
          <w:tcPr>
            <w:tcW w:w="505" w:type="dxa"/>
          </w:tcPr>
          <w:p w:rsidR="00E82EEC" w:rsidRPr="002D4A9E" w:rsidRDefault="00E82EEC" w:rsidP="00E82EEC">
            <w:pPr>
              <w:autoSpaceDE w:val="0"/>
              <w:autoSpaceDN w:val="0"/>
              <w:adjustRightInd w:val="0"/>
              <w:rPr>
                <w:rFonts w:asciiTheme="minorHAnsi" w:hAnsiTheme="minorHAnsi" w:cstheme="minorHAnsi"/>
                <w:color w:val="000000" w:themeColor="text1"/>
                <w:sz w:val="20"/>
                <w:szCs w:val="20"/>
              </w:rPr>
            </w:pPr>
          </w:p>
        </w:tc>
        <w:tc>
          <w:tcPr>
            <w:tcW w:w="505" w:type="dxa"/>
            <w:tcBorders>
              <w:top w:val="nil"/>
            </w:tcBorders>
          </w:tcPr>
          <w:p w:rsidR="00E82EEC" w:rsidRPr="002D4A9E" w:rsidRDefault="00E82EEC" w:rsidP="00E82EEC">
            <w:pPr>
              <w:autoSpaceDE w:val="0"/>
              <w:autoSpaceDN w:val="0"/>
              <w:adjustRightInd w:val="0"/>
              <w:rPr>
                <w:rFonts w:asciiTheme="minorHAnsi" w:hAnsiTheme="minorHAnsi" w:cstheme="minorHAnsi"/>
                <w:color w:val="000000" w:themeColor="text1"/>
                <w:sz w:val="20"/>
                <w:szCs w:val="20"/>
              </w:rPr>
            </w:pPr>
          </w:p>
        </w:tc>
        <w:tc>
          <w:tcPr>
            <w:tcW w:w="505" w:type="dxa"/>
            <w:tcBorders>
              <w:top w:val="nil"/>
            </w:tcBorders>
          </w:tcPr>
          <w:p w:rsidR="00E82EEC" w:rsidRPr="002D4A9E" w:rsidRDefault="00E82EEC" w:rsidP="00E82EEC">
            <w:pPr>
              <w:autoSpaceDE w:val="0"/>
              <w:autoSpaceDN w:val="0"/>
              <w:adjustRightInd w:val="0"/>
              <w:rPr>
                <w:rFonts w:asciiTheme="minorHAnsi" w:hAnsiTheme="minorHAnsi" w:cstheme="minorHAnsi"/>
                <w:color w:val="000000" w:themeColor="text1"/>
                <w:sz w:val="20"/>
                <w:szCs w:val="20"/>
              </w:rPr>
            </w:pPr>
          </w:p>
        </w:tc>
        <w:tc>
          <w:tcPr>
            <w:tcW w:w="1128" w:type="dxa"/>
          </w:tcPr>
          <w:p w:rsidR="00E82EEC" w:rsidRPr="002D4A9E" w:rsidRDefault="00E82EEC" w:rsidP="00E82EEC">
            <w:pPr>
              <w:autoSpaceDE w:val="0"/>
              <w:autoSpaceDN w:val="0"/>
              <w:adjustRightInd w:val="0"/>
              <w:rPr>
                <w:rFonts w:asciiTheme="minorHAnsi" w:hAnsiTheme="minorHAnsi" w:cstheme="minorHAnsi"/>
                <w:color w:val="000000" w:themeColor="text1"/>
                <w:sz w:val="20"/>
                <w:szCs w:val="20"/>
              </w:rPr>
            </w:pPr>
          </w:p>
        </w:tc>
      </w:tr>
      <w:tr w:rsidR="002D4A9E" w:rsidRPr="002D4A9E" w:rsidTr="00E82EEC">
        <w:tc>
          <w:tcPr>
            <w:tcW w:w="8720" w:type="dxa"/>
            <w:gridSpan w:val="6"/>
          </w:tcPr>
          <w:p w:rsidR="00E82EEC" w:rsidRPr="002D4A9E" w:rsidRDefault="00E82EEC" w:rsidP="00E82EEC">
            <w:pPr>
              <w:autoSpaceDE w:val="0"/>
              <w:autoSpaceDN w:val="0"/>
              <w:adjustRightInd w:val="0"/>
              <w:rPr>
                <w:rFonts w:asciiTheme="minorHAnsi" w:hAnsiTheme="minorHAnsi" w:cstheme="minorHAnsi"/>
                <w:color w:val="000000" w:themeColor="text1"/>
                <w:sz w:val="20"/>
                <w:szCs w:val="20"/>
              </w:rPr>
            </w:pPr>
            <w:r w:rsidRPr="002D4A9E">
              <w:rPr>
                <w:rFonts w:asciiTheme="minorHAnsi" w:hAnsiTheme="minorHAnsi" w:cstheme="minorHAnsi"/>
                <w:color w:val="000000" w:themeColor="text1"/>
                <w:sz w:val="20"/>
                <w:szCs w:val="20"/>
              </w:rPr>
              <w:t>Informar que ações são adotadas na empresa para a preservação do meio ambiente.</w:t>
            </w:r>
          </w:p>
          <w:p w:rsidR="00E82EEC" w:rsidRPr="002D4A9E" w:rsidRDefault="00E82EEC" w:rsidP="00E82EEC">
            <w:pPr>
              <w:autoSpaceDE w:val="0"/>
              <w:autoSpaceDN w:val="0"/>
              <w:adjustRightInd w:val="0"/>
              <w:rPr>
                <w:rFonts w:asciiTheme="minorHAnsi" w:hAnsiTheme="minorHAnsi" w:cstheme="minorHAnsi"/>
                <w:color w:val="000000" w:themeColor="text1"/>
                <w:sz w:val="20"/>
                <w:szCs w:val="20"/>
              </w:rPr>
            </w:pPr>
          </w:p>
          <w:p w:rsidR="00E82EEC" w:rsidRPr="002D4A9E" w:rsidRDefault="00E82EEC" w:rsidP="00E82EEC">
            <w:pPr>
              <w:autoSpaceDE w:val="0"/>
              <w:autoSpaceDN w:val="0"/>
              <w:adjustRightInd w:val="0"/>
              <w:rPr>
                <w:rFonts w:asciiTheme="minorHAnsi" w:hAnsiTheme="minorHAnsi" w:cstheme="minorHAnsi"/>
                <w:color w:val="000000" w:themeColor="text1"/>
                <w:sz w:val="20"/>
                <w:szCs w:val="20"/>
              </w:rPr>
            </w:pPr>
          </w:p>
          <w:p w:rsidR="00E82EEC" w:rsidRPr="002D4A9E" w:rsidRDefault="00E82EEC" w:rsidP="00E82EEC">
            <w:pPr>
              <w:autoSpaceDE w:val="0"/>
              <w:autoSpaceDN w:val="0"/>
              <w:adjustRightInd w:val="0"/>
              <w:rPr>
                <w:rFonts w:asciiTheme="minorHAnsi" w:hAnsiTheme="minorHAnsi" w:cstheme="minorHAnsi"/>
                <w:color w:val="000000" w:themeColor="text1"/>
                <w:sz w:val="20"/>
                <w:szCs w:val="20"/>
              </w:rPr>
            </w:pPr>
          </w:p>
        </w:tc>
      </w:tr>
      <w:tr w:rsidR="002D4A9E" w:rsidRPr="002D4A9E" w:rsidTr="00E82EEC">
        <w:tc>
          <w:tcPr>
            <w:tcW w:w="4949" w:type="dxa"/>
          </w:tcPr>
          <w:p w:rsidR="00E82EEC" w:rsidRPr="002D4A9E" w:rsidRDefault="00E82EEC" w:rsidP="00E82EEC">
            <w:pPr>
              <w:pStyle w:val="PargrafodaLista"/>
              <w:numPr>
                <w:ilvl w:val="0"/>
                <w:numId w:val="11"/>
              </w:numPr>
              <w:spacing w:after="0" w:line="240" w:lineRule="auto"/>
              <w:rPr>
                <w:rFonts w:asciiTheme="minorHAnsi" w:hAnsiTheme="minorHAnsi" w:cstheme="minorHAnsi"/>
                <w:color w:val="000000" w:themeColor="text1"/>
                <w:sz w:val="20"/>
                <w:szCs w:val="20"/>
              </w:rPr>
            </w:pPr>
            <w:r w:rsidRPr="002D4A9E">
              <w:rPr>
                <w:rFonts w:asciiTheme="minorHAnsi" w:hAnsiTheme="minorHAnsi" w:cstheme="minorHAnsi"/>
                <w:color w:val="000000" w:themeColor="text1"/>
                <w:sz w:val="20"/>
                <w:szCs w:val="20"/>
              </w:rPr>
              <w:t>Planejo o futuro que desejo para o meu negócio e defino estratégias e planos para concretizá-lo.</w:t>
            </w:r>
          </w:p>
        </w:tc>
        <w:tc>
          <w:tcPr>
            <w:tcW w:w="1128" w:type="dxa"/>
          </w:tcPr>
          <w:p w:rsidR="00E82EEC" w:rsidRPr="002D4A9E" w:rsidRDefault="00E82EEC" w:rsidP="00E82EEC">
            <w:pPr>
              <w:autoSpaceDE w:val="0"/>
              <w:autoSpaceDN w:val="0"/>
              <w:adjustRightInd w:val="0"/>
              <w:rPr>
                <w:rFonts w:asciiTheme="minorHAnsi" w:hAnsiTheme="minorHAnsi" w:cstheme="minorHAnsi"/>
                <w:color w:val="000000" w:themeColor="text1"/>
                <w:sz w:val="20"/>
                <w:szCs w:val="20"/>
              </w:rPr>
            </w:pPr>
          </w:p>
        </w:tc>
        <w:tc>
          <w:tcPr>
            <w:tcW w:w="505" w:type="dxa"/>
          </w:tcPr>
          <w:p w:rsidR="00E82EEC" w:rsidRPr="002D4A9E" w:rsidRDefault="00E82EEC" w:rsidP="00E82EEC">
            <w:pPr>
              <w:autoSpaceDE w:val="0"/>
              <w:autoSpaceDN w:val="0"/>
              <w:adjustRightInd w:val="0"/>
              <w:rPr>
                <w:rFonts w:asciiTheme="minorHAnsi" w:hAnsiTheme="minorHAnsi" w:cstheme="minorHAnsi"/>
                <w:color w:val="000000" w:themeColor="text1"/>
                <w:sz w:val="20"/>
                <w:szCs w:val="20"/>
              </w:rPr>
            </w:pPr>
          </w:p>
        </w:tc>
        <w:tc>
          <w:tcPr>
            <w:tcW w:w="505" w:type="dxa"/>
          </w:tcPr>
          <w:p w:rsidR="00E82EEC" w:rsidRPr="002D4A9E" w:rsidRDefault="00E82EEC" w:rsidP="00E82EEC">
            <w:pPr>
              <w:autoSpaceDE w:val="0"/>
              <w:autoSpaceDN w:val="0"/>
              <w:adjustRightInd w:val="0"/>
              <w:rPr>
                <w:rFonts w:asciiTheme="minorHAnsi" w:hAnsiTheme="minorHAnsi" w:cstheme="minorHAnsi"/>
                <w:color w:val="000000" w:themeColor="text1"/>
                <w:sz w:val="20"/>
                <w:szCs w:val="20"/>
              </w:rPr>
            </w:pPr>
          </w:p>
        </w:tc>
        <w:tc>
          <w:tcPr>
            <w:tcW w:w="505" w:type="dxa"/>
          </w:tcPr>
          <w:p w:rsidR="00E82EEC" w:rsidRPr="002D4A9E" w:rsidRDefault="00E82EEC" w:rsidP="00E82EEC">
            <w:pPr>
              <w:autoSpaceDE w:val="0"/>
              <w:autoSpaceDN w:val="0"/>
              <w:adjustRightInd w:val="0"/>
              <w:rPr>
                <w:rFonts w:asciiTheme="minorHAnsi" w:hAnsiTheme="minorHAnsi" w:cstheme="minorHAnsi"/>
                <w:color w:val="000000" w:themeColor="text1"/>
                <w:sz w:val="20"/>
                <w:szCs w:val="20"/>
              </w:rPr>
            </w:pPr>
          </w:p>
        </w:tc>
        <w:tc>
          <w:tcPr>
            <w:tcW w:w="1128" w:type="dxa"/>
          </w:tcPr>
          <w:p w:rsidR="00E82EEC" w:rsidRPr="002D4A9E" w:rsidRDefault="00E82EEC" w:rsidP="00E82EEC">
            <w:pPr>
              <w:autoSpaceDE w:val="0"/>
              <w:autoSpaceDN w:val="0"/>
              <w:adjustRightInd w:val="0"/>
              <w:rPr>
                <w:rFonts w:asciiTheme="minorHAnsi" w:hAnsiTheme="minorHAnsi" w:cstheme="minorHAnsi"/>
                <w:color w:val="000000" w:themeColor="text1"/>
                <w:sz w:val="20"/>
                <w:szCs w:val="20"/>
              </w:rPr>
            </w:pPr>
          </w:p>
        </w:tc>
      </w:tr>
      <w:tr w:rsidR="002D4A9E" w:rsidRPr="002D4A9E" w:rsidTr="00E82EEC">
        <w:tc>
          <w:tcPr>
            <w:tcW w:w="8720" w:type="dxa"/>
            <w:gridSpan w:val="6"/>
          </w:tcPr>
          <w:p w:rsidR="00E82EEC" w:rsidRPr="002D4A9E" w:rsidRDefault="00E82EEC" w:rsidP="00E82EEC">
            <w:pPr>
              <w:autoSpaceDE w:val="0"/>
              <w:autoSpaceDN w:val="0"/>
              <w:adjustRightInd w:val="0"/>
              <w:rPr>
                <w:rFonts w:asciiTheme="minorHAnsi" w:hAnsiTheme="minorHAnsi" w:cstheme="minorHAnsi"/>
                <w:color w:val="000000" w:themeColor="text1"/>
                <w:sz w:val="20"/>
                <w:szCs w:val="20"/>
              </w:rPr>
            </w:pPr>
            <w:r w:rsidRPr="002D4A9E">
              <w:rPr>
                <w:rFonts w:asciiTheme="minorHAnsi" w:hAnsiTheme="minorHAnsi" w:cstheme="minorHAnsi"/>
                <w:color w:val="000000" w:themeColor="text1"/>
                <w:sz w:val="20"/>
                <w:szCs w:val="20"/>
              </w:rPr>
              <w:t>Descrever a visão de futuro para o negócio</w:t>
            </w:r>
          </w:p>
          <w:p w:rsidR="00E82EEC" w:rsidRPr="002D4A9E" w:rsidRDefault="00E82EEC" w:rsidP="00E82EEC">
            <w:pPr>
              <w:autoSpaceDE w:val="0"/>
              <w:autoSpaceDN w:val="0"/>
              <w:adjustRightInd w:val="0"/>
              <w:rPr>
                <w:rFonts w:asciiTheme="minorHAnsi" w:hAnsiTheme="minorHAnsi" w:cstheme="minorHAnsi"/>
                <w:color w:val="000000" w:themeColor="text1"/>
                <w:sz w:val="20"/>
                <w:szCs w:val="20"/>
              </w:rPr>
            </w:pPr>
          </w:p>
          <w:p w:rsidR="00E82EEC" w:rsidRPr="002D4A9E" w:rsidRDefault="00E82EEC" w:rsidP="00E82EEC">
            <w:pPr>
              <w:autoSpaceDE w:val="0"/>
              <w:autoSpaceDN w:val="0"/>
              <w:adjustRightInd w:val="0"/>
              <w:rPr>
                <w:rFonts w:asciiTheme="minorHAnsi" w:hAnsiTheme="minorHAnsi" w:cstheme="minorHAnsi"/>
                <w:color w:val="000000" w:themeColor="text1"/>
                <w:sz w:val="20"/>
                <w:szCs w:val="20"/>
              </w:rPr>
            </w:pPr>
          </w:p>
          <w:p w:rsidR="00E82EEC" w:rsidRPr="002D4A9E" w:rsidRDefault="00E82EEC" w:rsidP="00E82EEC">
            <w:pPr>
              <w:autoSpaceDE w:val="0"/>
              <w:autoSpaceDN w:val="0"/>
              <w:adjustRightInd w:val="0"/>
              <w:rPr>
                <w:rFonts w:asciiTheme="minorHAnsi" w:hAnsiTheme="minorHAnsi" w:cstheme="minorHAnsi"/>
                <w:color w:val="000000" w:themeColor="text1"/>
                <w:sz w:val="20"/>
                <w:szCs w:val="20"/>
              </w:rPr>
            </w:pPr>
          </w:p>
        </w:tc>
      </w:tr>
      <w:tr w:rsidR="002D4A9E" w:rsidRPr="002D4A9E" w:rsidTr="00E82EEC">
        <w:tc>
          <w:tcPr>
            <w:tcW w:w="4949" w:type="dxa"/>
          </w:tcPr>
          <w:p w:rsidR="00E82EEC" w:rsidRPr="002D4A9E" w:rsidRDefault="00E82EEC" w:rsidP="00E82EEC">
            <w:pPr>
              <w:pStyle w:val="PargrafodaLista"/>
              <w:numPr>
                <w:ilvl w:val="0"/>
                <w:numId w:val="11"/>
              </w:numPr>
              <w:spacing w:after="0" w:line="240" w:lineRule="auto"/>
              <w:rPr>
                <w:rFonts w:asciiTheme="minorHAnsi" w:hAnsiTheme="minorHAnsi" w:cstheme="minorHAnsi"/>
                <w:color w:val="000000" w:themeColor="text1"/>
                <w:sz w:val="20"/>
                <w:szCs w:val="20"/>
              </w:rPr>
            </w:pPr>
            <w:r w:rsidRPr="002D4A9E">
              <w:rPr>
                <w:rFonts w:asciiTheme="minorHAnsi" w:hAnsiTheme="minorHAnsi" w:cstheme="minorHAnsi"/>
                <w:color w:val="000000" w:themeColor="text1"/>
                <w:sz w:val="20"/>
                <w:szCs w:val="20"/>
              </w:rPr>
              <w:t>Tenho exemplos de melhorias que foram realizadas a partir de lições aprendidas dos erros cometidos na gestão do negócio.</w:t>
            </w:r>
          </w:p>
        </w:tc>
        <w:tc>
          <w:tcPr>
            <w:tcW w:w="1128" w:type="dxa"/>
          </w:tcPr>
          <w:p w:rsidR="00E82EEC" w:rsidRPr="002D4A9E" w:rsidRDefault="00E82EEC" w:rsidP="00E82EEC">
            <w:pPr>
              <w:autoSpaceDE w:val="0"/>
              <w:autoSpaceDN w:val="0"/>
              <w:adjustRightInd w:val="0"/>
              <w:rPr>
                <w:rFonts w:asciiTheme="minorHAnsi" w:hAnsiTheme="minorHAnsi" w:cstheme="minorHAnsi"/>
                <w:color w:val="000000" w:themeColor="text1"/>
                <w:sz w:val="20"/>
                <w:szCs w:val="20"/>
              </w:rPr>
            </w:pPr>
          </w:p>
        </w:tc>
        <w:tc>
          <w:tcPr>
            <w:tcW w:w="505" w:type="dxa"/>
          </w:tcPr>
          <w:p w:rsidR="00E82EEC" w:rsidRPr="002D4A9E" w:rsidRDefault="00E82EEC" w:rsidP="00E82EEC">
            <w:pPr>
              <w:autoSpaceDE w:val="0"/>
              <w:autoSpaceDN w:val="0"/>
              <w:adjustRightInd w:val="0"/>
              <w:rPr>
                <w:rFonts w:asciiTheme="minorHAnsi" w:hAnsiTheme="minorHAnsi" w:cstheme="minorHAnsi"/>
                <w:color w:val="000000" w:themeColor="text1"/>
                <w:sz w:val="20"/>
                <w:szCs w:val="20"/>
              </w:rPr>
            </w:pPr>
          </w:p>
        </w:tc>
        <w:tc>
          <w:tcPr>
            <w:tcW w:w="505" w:type="dxa"/>
          </w:tcPr>
          <w:p w:rsidR="00E82EEC" w:rsidRPr="002D4A9E" w:rsidRDefault="00E82EEC" w:rsidP="00E82EEC">
            <w:pPr>
              <w:autoSpaceDE w:val="0"/>
              <w:autoSpaceDN w:val="0"/>
              <w:adjustRightInd w:val="0"/>
              <w:rPr>
                <w:rFonts w:asciiTheme="minorHAnsi" w:hAnsiTheme="minorHAnsi" w:cstheme="minorHAnsi"/>
                <w:color w:val="000000" w:themeColor="text1"/>
                <w:sz w:val="20"/>
                <w:szCs w:val="20"/>
              </w:rPr>
            </w:pPr>
          </w:p>
        </w:tc>
        <w:tc>
          <w:tcPr>
            <w:tcW w:w="505" w:type="dxa"/>
          </w:tcPr>
          <w:p w:rsidR="00E82EEC" w:rsidRPr="002D4A9E" w:rsidRDefault="00E82EEC" w:rsidP="00E82EEC">
            <w:pPr>
              <w:autoSpaceDE w:val="0"/>
              <w:autoSpaceDN w:val="0"/>
              <w:adjustRightInd w:val="0"/>
              <w:rPr>
                <w:rFonts w:asciiTheme="minorHAnsi" w:hAnsiTheme="minorHAnsi" w:cstheme="minorHAnsi"/>
                <w:color w:val="000000" w:themeColor="text1"/>
                <w:sz w:val="20"/>
                <w:szCs w:val="20"/>
              </w:rPr>
            </w:pPr>
          </w:p>
        </w:tc>
        <w:tc>
          <w:tcPr>
            <w:tcW w:w="1128" w:type="dxa"/>
          </w:tcPr>
          <w:p w:rsidR="00E82EEC" w:rsidRPr="002D4A9E" w:rsidRDefault="00E82EEC" w:rsidP="00E82EEC">
            <w:pPr>
              <w:autoSpaceDE w:val="0"/>
              <w:autoSpaceDN w:val="0"/>
              <w:adjustRightInd w:val="0"/>
              <w:rPr>
                <w:rFonts w:asciiTheme="minorHAnsi" w:hAnsiTheme="minorHAnsi" w:cstheme="minorHAnsi"/>
                <w:color w:val="000000" w:themeColor="text1"/>
                <w:sz w:val="20"/>
                <w:szCs w:val="20"/>
              </w:rPr>
            </w:pPr>
          </w:p>
        </w:tc>
      </w:tr>
      <w:tr w:rsidR="002D4A9E" w:rsidRPr="002D4A9E" w:rsidTr="00E82EEC">
        <w:tc>
          <w:tcPr>
            <w:tcW w:w="8720" w:type="dxa"/>
            <w:gridSpan w:val="6"/>
          </w:tcPr>
          <w:p w:rsidR="00E82EEC" w:rsidRPr="002D4A9E" w:rsidRDefault="00E82EEC" w:rsidP="00E82EEC">
            <w:pPr>
              <w:autoSpaceDE w:val="0"/>
              <w:autoSpaceDN w:val="0"/>
              <w:adjustRightInd w:val="0"/>
              <w:rPr>
                <w:rFonts w:asciiTheme="minorHAnsi" w:hAnsiTheme="minorHAnsi" w:cstheme="minorHAnsi"/>
                <w:color w:val="000000" w:themeColor="text1"/>
                <w:sz w:val="20"/>
                <w:szCs w:val="20"/>
              </w:rPr>
            </w:pPr>
            <w:r w:rsidRPr="002D4A9E">
              <w:rPr>
                <w:rFonts w:asciiTheme="minorHAnsi" w:hAnsiTheme="minorHAnsi" w:cstheme="minorHAnsi"/>
                <w:color w:val="000000" w:themeColor="text1"/>
                <w:sz w:val="20"/>
                <w:szCs w:val="20"/>
              </w:rPr>
              <w:t xml:space="preserve">Citar um exemplo de uma melhoria implementada recentemente. </w:t>
            </w:r>
          </w:p>
          <w:p w:rsidR="00E82EEC" w:rsidRPr="002D4A9E" w:rsidRDefault="00E82EEC" w:rsidP="00E82EEC">
            <w:pPr>
              <w:autoSpaceDE w:val="0"/>
              <w:autoSpaceDN w:val="0"/>
              <w:adjustRightInd w:val="0"/>
              <w:rPr>
                <w:rFonts w:asciiTheme="minorHAnsi" w:hAnsiTheme="minorHAnsi" w:cstheme="minorHAnsi"/>
                <w:color w:val="000000" w:themeColor="text1"/>
                <w:sz w:val="20"/>
                <w:szCs w:val="20"/>
              </w:rPr>
            </w:pPr>
          </w:p>
          <w:p w:rsidR="00E82EEC" w:rsidRPr="002D4A9E" w:rsidRDefault="00E82EEC" w:rsidP="00E82EEC">
            <w:pPr>
              <w:autoSpaceDE w:val="0"/>
              <w:autoSpaceDN w:val="0"/>
              <w:adjustRightInd w:val="0"/>
              <w:rPr>
                <w:rFonts w:asciiTheme="minorHAnsi" w:hAnsiTheme="minorHAnsi" w:cstheme="minorHAnsi"/>
                <w:color w:val="000000" w:themeColor="text1"/>
                <w:sz w:val="20"/>
                <w:szCs w:val="20"/>
              </w:rPr>
            </w:pPr>
          </w:p>
          <w:p w:rsidR="00E82EEC" w:rsidRPr="002D4A9E" w:rsidRDefault="00E82EEC" w:rsidP="00E82EEC">
            <w:pPr>
              <w:autoSpaceDE w:val="0"/>
              <w:autoSpaceDN w:val="0"/>
              <w:adjustRightInd w:val="0"/>
              <w:rPr>
                <w:rFonts w:asciiTheme="minorHAnsi" w:hAnsiTheme="minorHAnsi" w:cstheme="minorHAnsi"/>
                <w:color w:val="000000" w:themeColor="text1"/>
                <w:sz w:val="20"/>
                <w:szCs w:val="20"/>
              </w:rPr>
            </w:pPr>
          </w:p>
        </w:tc>
      </w:tr>
      <w:tr w:rsidR="002D4A9E" w:rsidRPr="002D4A9E" w:rsidTr="00E82EEC">
        <w:tc>
          <w:tcPr>
            <w:tcW w:w="4949" w:type="dxa"/>
          </w:tcPr>
          <w:p w:rsidR="00E82EEC" w:rsidRPr="002D4A9E" w:rsidRDefault="00E82EEC" w:rsidP="00E82EEC">
            <w:pPr>
              <w:pStyle w:val="PargrafodaLista"/>
              <w:numPr>
                <w:ilvl w:val="0"/>
                <w:numId w:val="11"/>
              </w:numPr>
              <w:spacing w:after="0" w:line="240" w:lineRule="auto"/>
              <w:rPr>
                <w:rFonts w:asciiTheme="minorHAnsi" w:hAnsiTheme="minorHAnsi" w:cstheme="minorHAnsi"/>
                <w:color w:val="000000" w:themeColor="text1"/>
                <w:sz w:val="20"/>
                <w:szCs w:val="20"/>
              </w:rPr>
            </w:pPr>
            <w:r w:rsidRPr="002D4A9E">
              <w:rPr>
                <w:rFonts w:asciiTheme="minorHAnsi" w:hAnsiTheme="minorHAnsi" w:cstheme="minorHAnsi"/>
                <w:color w:val="000000" w:themeColor="text1"/>
                <w:sz w:val="20"/>
                <w:szCs w:val="20"/>
              </w:rPr>
              <w:t>Tenho medidas para avaliar os resultados gerados pelo negócio?</w:t>
            </w:r>
          </w:p>
        </w:tc>
        <w:tc>
          <w:tcPr>
            <w:tcW w:w="1128" w:type="dxa"/>
          </w:tcPr>
          <w:p w:rsidR="00E82EEC" w:rsidRPr="002D4A9E" w:rsidRDefault="00E82EEC" w:rsidP="00E82EEC">
            <w:pPr>
              <w:autoSpaceDE w:val="0"/>
              <w:autoSpaceDN w:val="0"/>
              <w:adjustRightInd w:val="0"/>
              <w:rPr>
                <w:rFonts w:asciiTheme="minorHAnsi" w:hAnsiTheme="minorHAnsi" w:cstheme="minorHAnsi"/>
                <w:color w:val="000000" w:themeColor="text1"/>
                <w:sz w:val="20"/>
                <w:szCs w:val="20"/>
              </w:rPr>
            </w:pPr>
          </w:p>
        </w:tc>
        <w:tc>
          <w:tcPr>
            <w:tcW w:w="505" w:type="dxa"/>
          </w:tcPr>
          <w:p w:rsidR="00E82EEC" w:rsidRPr="002D4A9E" w:rsidRDefault="00E82EEC" w:rsidP="00E82EEC">
            <w:pPr>
              <w:autoSpaceDE w:val="0"/>
              <w:autoSpaceDN w:val="0"/>
              <w:adjustRightInd w:val="0"/>
              <w:rPr>
                <w:rFonts w:asciiTheme="minorHAnsi" w:hAnsiTheme="minorHAnsi" w:cstheme="minorHAnsi"/>
                <w:color w:val="000000" w:themeColor="text1"/>
                <w:sz w:val="20"/>
                <w:szCs w:val="20"/>
              </w:rPr>
            </w:pPr>
          </w:p>
        </w:tc>
        <w:tc>
          <w:tcPr>
            <w:tcW w:w="505" w:type="dxa"/>
          </w:tcPr>
          <w:p w:rsidR="00E82EEC" w:rsidRPr="002D4A9E" w:rsidRDefault="00E82EEC" w:rsidP="00E82EEC">
            <w:pPr>
              <w:autoSpaceDE w:val="0"/>
              <w:autoSpaceDN w:val="0"/>
              <w:adjustRightInd w:val="0"/>
              <w:rPr>
                <w:rFonts w:asciiTheme="minorHAnsi" w:hAnsiTheme="minorHAnsi" w:cstheme="minorHAnsi"/>
                <w:color w:val="000000" w:themeColor="text1"/>
                <w:sz w:val="20"/>
                <w:szCs w:val="20"/>
              </w:rPr>
            </w:pPr>
          </w:p>
        </w:tc>
        <w:tc>
          <w:tcPr>
            <w:tcW w:w="505" w:type="dxa"/>
          </w:tcPr>
          <w:p w:rsidR="00E82EEC" w:rsidRPr="002D4A9E" w:rsidRDefault="00E82EEC" w:rsidP="00E82EEC">
            <w:pPr>
              <w:autoSpaceDE w:val="0"/>
              <w:autoSpaceDN w:val="0"/>
              <w:adjustRightInd w:val="0"/>
              <w:rPr>
                <w:rFonts w:asciiTheme="minorHAnsi" w:hAnsiTheme="minorHAnsi" w:cstheme="minorHAnsi"/>
                <w:color w:val="000000" w:themeColor="text1"/>
                <w:sz w:val="20"/>
                <w:szCs w:val="20"/>
              </w:rPr>
            </w:pPr>
          </w:p>
        </w:tc>
        <w:tc>
          <w:tcPr>
            <w:tcW w:w="1128" w:type="dxa"/>
          </w:tcPr>
          <w:p w:rsidR="00E82EEC" w:rsidRPr="002D4A9E" w:rsidRDefault="00E82EEC" w:rsidP="00E82EEC">
            <w:pPr>
              <w:autoSpaceDE w:val="0"/>
              <w:autoSpaceDN w:val="0"/>
              <w:adjustRightInd w:val="0"/>
              <w:rPr>
                <w:rFonts w:asciiTheme="minorHAnsi" w:hAnsiTheme="minorHAnsi" w:cstheme="minorHAnsi"/>
                <w:color w:val="000000" w:themeColor="text1"/>
                <w:sz w:val="20"/>
                <w:szCs w:val="20"/>
              </w:rPr>
            </w:pPr>
          </w:p>
        </w:tc>
      </w:tr>
      <w:tr w:rsidR="002D4A9E" w:rsidRPr="002D4A9E" w:rsidTr="00E82EEC">
        <w:tc>
          <w:tcPr>
            <w:tcW w:w="8720" w:type="dxa"/>
            <w:gridSpan w:val="6"/>
          </w:tcPr>
          <w:p w:rsidR="00E82EEC" w:rsidRPr="002D4A9E" w:rsidRDefault="00E82EEC" w:rsidP="00E82EEC">
            <w:pPr>
              <w:autoSpaceDE w:val="0"/>
              <w:autoSpaceDN w:val="0"/>
              <w:adjustRightInd w:val="0"/>
              <w:rPr>
                <w:rFonts w:asciiTheme="minorHAnsi" w:hAnsiTheme="minorHAnsi" w:cstheme="minorHAnsi"/>
                <w:color w:val="000000" w:themeColor="text1"/>
                <w:sz w:val="20"/>
                <w:szCs w:val="20"/>
              </w:rPr>
            </w:pPr>
            <w:r w:rsidRPr="002D4A9E">
              <w:rPr>
                <w:rFonts w:asciiTheme="minorHAnsi" w:hAnsiTheme="minorHAnsi" w:cstheme="minorHAnsi"/>
                <w:color w:val="000000" w:themeColor="text1"/>
                <w:sz w:val="20"/>
                <w:szCs w:val="20"/>
              </w:rPr>
              <w:t xml:space="preserve">Apresentar quais informações são utilizadas para </w:t>
            </w:r>
            <w:r w:rsidR="00CA0328" w:rsidRPr="002D4A9E">
              <w:rPr>
                <w:rFonts w:asciiTheme="minorHAnsi" w:hAnsiTheme="minorHAnsi" w:cstheme="minorHAnsi"/>
                <w:color w:val="000000" w:themeColor="text1"/>
                <w:sz w:val="20"/>
                <w:szCs w:val="20"/>
              </w:rPr>
              <w:t xml:space="preserve">se </w:t>
            </w:r>
            <w:r w:rsidRPr="002D4A9E">
              <w:rPr>
                <w:rFonts w:asciiTheme="minorHAnsi" w:hAnsiTheme="minorHAnsi" w:cstheme="minorHAnsi"/>
                <w:color w:val="000000" w:themeColor="text1"/>
                <w:sz w:val="20"/>
                <w:szCs w:val="20"/>
              </w:rPr>
              <w:t xml:space="preserve">avaliar o </w:t>
            </w:r>
            <w:r w:rsidR="00CA0328" w:rsidRPr="002D4A9E">
              <w:rPr>
                <w:rFonts w:asciiTheme="minorHAnsi" w:hAnsiTheme="minorHAnsi" w:cstheme="minorHAnsi"/>
                <w:color w:val="000000" w:themeColor="text1"/>
                <w:sz w:val="20"/>
                <w:szCs w:val="20"/>
              </w:rPr>
              <w:t xml:space="preserve">desempenho do </w:t>
            </w:r>
            <w:r w:rsidRPr="002D4A9E">
              <w:rPr>
                <w:rFonts w:asciiTheme="minorHAnsi" w:hAnsiTheme="minorHAnsi" w:cstheme="minorHAnsi"/>
                <w:color w:val="000000" w:themeColor="text1"/>
                <w:sz w:val="20"/>
                <w:szCs w:val="20"/>
              </w:rPr>
              <w:t>negócio.</w:t>
            </w:r>
          </w:p>
          <w:p w:rsidR="00E82EEC" w:rsidRPr="002D4A9E" w:rsidRDefault="00E82EEC" w:rsidP="00E82EEC">
            <w:pPr>
              <w:autoSpaceDE w:val="0"/>
              <w:autoSpaceDN w:val="0"/>
              <w:adjustRightInd w:val="0"/>
              <w:rPr>
                <w:rFonts w:asciiTheme="minorHAnsi" w:hAnsiTheme="minorHAnsi" w:cstheme="minorHAnsi"/>
                <w:color w:val="000000" w:themeColor="text1"/>
                <w:sz w:val="20"/>
                <w:szCs w:val="20"/>
              </w:rPr>
            </w:pPr>
          </w:p>
        </w:tc>
      </w:tr>
    </w:tbl>
    <w:p w:rsidR="00A47B20" w:rsidRPr="002D4A9E" w:rsidRDefault="00E82EEC" w:rsidP="00394716">
      <w:pPr>
        <w:rPr>
          <w:rFonts w:ascii="Arial" w:hAnsi="Arial" w:cs="Arial"/>
          <w:color w:val="000000" w:themeColor="text1"/>
          <w:sz w:val="24"/>
          <w:szCs w:val="24"/>
        </w:rPr>
      </w:pPr>
      <w:r w:rsidRPr="002D4A9E">
        <w:rPr>
          <w:b/>
          <w:color w:val="000000" w:themeColor="text1"/>
          <w:sz w:val="32"/>
          <w:szCs w:val="32"/>
          <w:u w:val="single"/>
        </w:rPr>
        <w:br w:type="page"/>
      </w:r>
    </w:p>
    <w:p w:rsidR="00A47B20" w:rsidRPr="002D4A9E" w:rsidRDefault="00394716" w:rsidP="0018175E">
      <w:pPr>
        <w:rPr>
          <w:rFonts w:cs="Calibri"/>
          <w:b/>
          <w:color w:val="000000" w:themeColor="text1"/>
          <w:sz w:val="32"/>
          <w:szCs w:val="32"/>
          <w:u w:val="single"/>
        </w:rPr>
      </w:pPr>
      <w:r w:rsidRPr="002D4A9E">
        <w:rPr>
          <w:rFonts w:cs="Calibri"/>
          <w:b/>
          <w:color w:val="000000" w:themeColor="text1"/>
          <w:sz w:val="32"/>
          <w:szCs w:val="32"/>
          <w:u w:val="single"/>
        </w:rPr>
        <w:lastRenderedPageBreak/>
        <w:t>Anexo IV</w:t>
      </w:r>
      <w:r w:rsidR="005D3611" w:rsidRPr="002D4A9E">
        <w:rPr>
          <w:rFonts w:cs="Calibri"/>
          <w:b/>
          <w:color w:val="000000" w:themeColor="text1"/>
          <w:sz w:val="32"/>
          <w:szCs w:val="32"/>
          <w:u w:val="single"/>
        </w:rPr>
        <w:t xml:space="preserve"> - </w:t>
      </w:r>
      <w:r w:rsidR="005D3611" w:rsidRPr="002D4A9E">
        <w:rPr>
          <w:rFonts w:cs="Calibri"/>
          <w:b/>
          <w:color w:val="000000" w:themeColor="text1"/>
        </w:rPr>
        <w:t>FORMULÁRIO PARA REDAÇÃO DO RELATO</w:t>
      </w:r>
      <w:r w:rsidRPr="002D4A9E">
        <w:rPr>
          <w:rFonts w:cs="Calibri"/>
          <w:b/>
          <w:color w:val="000000" w:themeColor="text1"/>
        </w:rPr>
        <w:t xml:space="preserve"> (mínimo 6</w:t>
      </w:r>
      <w:r w:rsidR="005D3611" w:rsidRPr="002D4A9E">
        <w:rPr>
          <w:rFonts w:cs="Calibri"/>
          <w:b/>
          <w:color w:val="000000" w:themeColor="text1"/>
        </w:rPr>
        <w:t>0 linhas – destacado abaixo)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90"/>
        <w:gridCol w:w="9274"/>
      </w:tblGrid>
      <w:tr w:rsidR="002D4A9E" w:rsidRPr="002D4A9E" w:rsidTr="00A31BBE">
        <w:tc>
          <w:tcPr>
            <w:tcW w:w="421" w:type="dxa"/>
            <w:shd w:val="clear" w:color="auto" w:fill="FFFF00"/>
            <w:vAlign w:val="center"/>
          </w:tcPr>
          <w:p w:rsidR="00B01E20" w:rsidRPr="002D4A9E" w:rsidRDefault="00B01E20" w:rsidP="00B01E20">
            <w:pPr>
              <w:pStyle w:val="Default"/>
              <w:shd w:val="clear" w:color="auto" w:fill="FFFF00"/>
              <w:jc w:val="center"/>
              <w:rPr>
                <w:rFonts w:ascii="Calibri" w:hAnsi="Calibri" w:cs="Calibri"/>
                <w:color w:val="000000" w:themeColor="text1"/>
                <w:sz w:val="18"/>
                <w:szCs w:val="18"/>
              </w:rPr>
            </w:pPr>
            <w:r w:rsidRPr="002D4A9E">
              <w:rPr>
                <w:rFonts w:ascii="Calibri" w:hAnsi="Calibri" w:cs="Calibri"/>
                <w:color w:val="000000" w:themeColor="text1"/>
                <w:sz w:val="18"/>
                <w:szCs w:val="18"/>
              </w:rPr>
              <w:t>1</w:t>
            </w:r>
          </w:p>
        </w:tc>
        <w:tc>
          <w:tcPr>
            <w:tcW w:w="9274" w:type="dxa"/>
            <w:shd w:val="clear" w:color="auto" w:fill="FFFF00"/>
          </w:tcPr>
          <w:p w:rsidR="00B01E20" w:rsidRPr="002D4A9E" w:rsidRDefault="00394716" w:rsidP="00B01E20">
            <w:pPr>
              <w:pStyle w:val="Default"/>
              <w:shd w:val="clear" w:color="auto" w:fill="FFFF00"/>
              <w:jc w:val="both"/>
              <w:rPr>
                <w:rFonts w:ascii="Calibri" w:hAnsi="Calibri" w:cs="Calibri"/>
                <w:color w:val="000000" w:themeColor="text1"/>
              </w:rPr>
            </w:pPr>
            <w:r w:rsidRPr="002D4A9E">
              <w:rPr>
                <w:rFonts w:ascii="Calibri" w:hAnsi="Calibri" w:cs="Calibri"/>
                <w:color w:val="000000" w:themeColor="text1"/>
              </w:rPr>
              <w:t>Título:</w:t>
            </w:r>
          </w:p>
        </w:tc>
      </w:tr>
      <w:tr w:rsidR="002D4A9E" w:rsidRPr="002D4A9E" w:rsidTr="00A31BBE">
        <w:tc>
          <w:tcPr>
            <w:tcW w:w="421" w:type="dxa"/>
            <w:shd w:val="clear" w:color="auto" w:fill="FFFF00"/>
            <w:vAlign w:val="center"/>
          </w:tcPr>
          <w:p w:rsidR="00B01E20" w:rsidRPr="002D4A9E" w:rsidRDefault="00B01E20" w:rsidP="00B01E20">
            <w:pPr>
              <w:pStyle w:val="Default"/>
              <w:shd w:val="clear" w:color="auto" w:fill="FFFF00"/>
              <w:jc w:val="center"/>
              <w:rPr>
                <w:rFonts w:ascii="Calibri" w:hAnsi="Calibri" w:cs="Calibri"/>
                <w:color w:val="000000" w:themeColor="text1"/>
                <w:sz w:val="18"/>
                <w:szCs w:val="18"/>
              </w:rPr>
            </w:pPr>
            <w:r w:rsidRPr="002D4A9E">
              <w:rPr>
                <w:rFonts w:ascii="Calibri" w:hAnsi="Calibri" w:cs="Calibri"/>
                <w:color w:val="000000" w:themeColor="text1"/>
                <w:sz w:val="18"/>
                <w:szCs w:val="18"/>
              </w:rPr>
              <w:t>2</w:t>
            </w:r>
          </w:p>
        </w:tc>
        <w:tc>
          <w:tcPr>
            <w:tcW w:w="9274" w:type="dxa"/>
            <w:shd w:val="clear" w:color="auto" w:fill="FFFF00"/>
          </w:tcPr>
          <w:p w:rsidR="00B01E20" w:rsidRPr="002D4A9E" w:rsidRDefault="00B01E20" w:rsidP="00B01E20">
            <w:pPr>
              <w:pStyle w:val="Default"/>
              <w:shd w:val="clear" w:color="auto" w:fill="FFFF00"/>
              <w:jc w:val="both"/>
              <w:rPr>
                <w:rFonts w:ascii="Calibri" w:hAnsi="Calibri" w:cs="Calibri"/>
                <w:color w:val="000000" w:themeColor="text1"/>
              </w:rPr>
            </w:pPr>
          </w:p>
        </w:tc>
      </w:tr>
      <w:tr w:rsidR="002D4A9E" w:rsidRPr="002D4A9E" w:rsidTr="00A31BBE">
        <w:tc>
          <w:tcPr>
            <w:tcW w:w="421" w:type="dxa"/>
            <w:shd w:val="clear" w:color="auto" w:fill="FFFF00"/>
            <w:vAlign w:val="center"/>
          </w:tcPr>
          <w:p w:rsidR="00B01E20" w:rsidRPr="002D4A9E" w:rsidRDefault="00B01E20" w:rsidP="00B01E20">
            <w:pPr>
              <w:pStyle w:val="Default"/>
              <w:shd w:val="clear" w:color="auto" w:fill="FFFF00"/>
              <w:jc w:val="center"/>
              <w:rPr>
                <w:rFonts w:ascii="Calibri" w:hAnsi="Calibri" w:cs="Calibri"/>
                <w:color w:val="000000" w:themeColor="text1"/>
                <w:sz w:val="18"/>
                <w:szCs w:val="18"/>
              </w:rPr>
            </w:pPr>
            <w:r w:rsidRPr="002D4A9E">
              <w:rPr>
                <w:rFonts w:ascii="Calibri" w:hAnsi="Calibri" w:cs="Calibri"/>
                <w:color w:val="000000" w:themeColor="text1"/>
                <w:sz w:val="18"/>
                <w:szCs w:val="18"/>
              </w:rPr>
              <w:t>3</w:t>
            </w:r>
          </w:p>
        </w:tc>
        <w:tc>
          <w:tcPr>
            <w:tcW w:w="9274" w:type="dxa"/>
            <w:shd w:val="clear" w:color="auto" w:fill="FFFF00"/>
          </w:tcPr>
          <w:p w:rsidR="00B01E20" w:rsidRPr="002D4A9E" w:rsidRDefault="00B01E20" w:rsidP="00B01E20">
            <w:pPr>
              <w:pStyle w:val="Default"/>
              <w:shd w:val="clear" w:color="auto" w:fill="FFFF00"/>
              <w:jc w:val="both"/>
              <w:rPr>
                <w:rFonts w:ascii="Calibri" w:hAnsi="Calibri" w:cs="Calibri"/>
                <w:color w:val="000000" w:themeColor="text1"/>
              </w:rPr>
            </w:pPr>
          </w:p>
        </w:tc>
      </w:tr>
      <w:tr w:rsidR="002D4A9E" w:rsidRPr="002D4A9E" w:rsidTr="00A31BBE">
        <w:tc>
          <w:tcPr>
            <w:tcW w:w="421" w:type="dxa"/>
            <w:shd w:val="clear" w:color="auto" w:fill="FFFF00"/>
            <w:vAlign w:val="center"/>
          </w:tcPr>
          <w:p w:rsidR="00B01E20" w:rsidRPr="002D4A9E" w:rsidRDefault="00B01E20" w:rsidP="00B01E20">
            <w:pPr>
              <w:pStyle w:val="Default"/>
              <w:shd w:val="clear" w:color="auto" w:fill="FFFF00"/>
              <w:jc w:val="center"/>
              <w:rPr>
                <w:rFonts w:ascii="Calibri" w:hAnsi="Calibri" w:cs="Calibri"/>
                <w:color w:val="000000" w:themeColor="text1"/>
                <w:sz w:val="18"/>
                <w:szCs w:val="18"/>
              </w:rPr>
            </w:pPr>
            <w:r w:rsidRPr="002D4A9E">
              <w:rPr>
                <w:rFonts w:ascii="Calibri" w:hAnsi="Calibri" w:cs="Calibri"/>
                <w:color w:val="000000" w:themeColor="text1"/>
                <w:sz w:val="18"/>
                <w:szCs w:val="18"/>
              </w:rPr>
              <w:t>4</w:t>
            </w:r>
          </w:p>
        </w:tc>
        <w:tc>
          <w:tcPr>
            <w:tcW w:w="9274" w:type="dxa"/>
            <w:shd w:val="clear" w:color="auto" w:fill="FFFF00"/>
          </w:tcPr>
          <w:p w:rsidR="00B01E20" w:rsidRPr="002D4A9E" w:rsidRDefault="00B01E20" w:rsidP="00B01E20">
            <w:pPr>
              <w:pStyle w:val="Default"/>
              <w:shd w:val="clear" w:color="auto" w:fill="FFFF00"/>
              <w:jc w:val="both"/>
              <w:rPr>
                <w:rFonts w:ascii="Calibri" w:hAnsi="Calibri" w:cs="Calibri"/>
                <w:color w:val="000000" w:themeColor="text1"/>
              </w:rPr>
            </w:pPr>
          </w:p>
        </w:tc>
      </w:tr>
      <w:tr w:rsidR="002D4A9E" w:rsidRPr="002D4A9E" w:rsidTr="00A31BBE">
        <w:tc>
          <w:tcPr>
            <w:tcW w:w="421" w:type="dxa"/>
            <w:shd w:val="clear" w:color="auto" w:fill="FFFF00"/>
            <w:vAlign w:val="center"/>
          </w:tcPr>
          <w:p w:rsidR="00B01E20" w:rsidRPr="002D4A9E" w:rsidRDefault="00B01E20" w:rsidP="00B01E20">
            <w:pPr>
              <w:pStyle w:val="Default"/>
              <w:shd w:val="clear" w:color="auto" w:fill="FFFF00"/>
              <w:jc w:val="center"/>
              <w:rPr>
                <w:rFonts w:ascii="Calibri" w:hAnsi="Calibri" w:cs="Calibri"/>
                <w:color w:val="000000" w:themeColor="text1"/>
                <w:sz w:val="18"/>
                <w:szCs w:val="18"/>
              </w:rPr>
            </w:pPr>
            <w:r w:rsidRPr="002D4A9E">
              <w:rPr>
                <w:rFonts w:ascii="Calibri" w:hAnsi="Calibri" w:cs="Calibri"/>
                <w:color w:val="000000" w:themeColor="text1"/>
                <w:sz w:val="18"/>
                <w:szCs w:val="18"/>
              </w:rPr>
              <w:t>5</w:t>
            </w:r>
          </w:p>
        </w:tc>
        <w:tc>
          <w:tcPr>
            <w:tcW w:w="9274" w:type="dxa"/>
            <w:shd w:val="clear" w:color="auto" w:fill="FFFF00"/>
          </w:tcPr>
          <w:p w:rsidR="00B01E20" w:rsidRPr="002D4A9E" w:rsidRDefault="00B01E20" w:rsidP="00B01E20">
            <w:pPr>
              <w:pStyle w:val="Default"/>
              <w:shd w:val="clear" w:color="auto" w:fill="FFFF00"/>
              <w:jc w:val="both"/>
              <w:rPr>
                <w:rFonts w:ascii="Calibri" w:hAnsi="Calibri" w:cs="Calibri"/>
                <w:color w:val="000000" w:themeColor="text1"/>
              </w:rPr>
            </w:pPr>
          </w:p>
        </w:tc>
      </w:tr>
      <w:tr w:rsidR="002D4A9E" w:rsidRPr="002D4A9E" w:rsidTr="00A31BBE">
        <w:tc>
          <w:tcPr>
            <w:tcW w:w="421" w:type="dxa"/>
            <w:shd w:val="clear" w:color="auto" w:fill="FFFF00"/>
            <w:vAlign w:val="center"/>
          </w:tcPr>
          <w:p w:rsidR="00B01E20" w:rsidRPr="002D4A9E" w:rsidRDefault="00B01E20" w:rsidP="00B01E20">
            <w:pPr>
              <w:pStyle w:val="Default"/>
              <w:shd w:val="clear" w:color="auto" w:fill="FFFF00"/>
              <w:jc w:val="center"/>
              <w:rPr>
                <w:rFonts w:ascii="Calibri" w:hAnsi="Calibri" w:cs="Calibri"/>
                <w:color w:val="000000" w:themeColor="text1"/>
                <w:sz w:val="18"/>
                <w:szCs w:val="18"/>
              </w:rPr>
            </w:pPr>
            <w:r w:rsidRPr="002D4A9E">
              <w:rPr>
                <w:rFonts w:ascii="Calibri" w:hAnsi="Calibri" w:cs="Calibri"/>
                <w:color w:val="000000" w:themeColor="text1"/>
                <w:sz w:val="18"/>
                <w:szCs w:val="18"/>
              </w:rPr>
              <w:t>6</w:t>
            </w:r>
          </w:p>
        </w:tc>
        <w:tc>
          <w:tcPr>
            <w:tcW w:w="9274" w:type="dxa"/>
            <w:shd w:val="clear" w:color="auto" w:fill="FFFF00"/>
          </w:tcPr>
          <w:p w:rsidR="00B01E20" w:rsidRPr="002D4A9E" w:rsidRDefault="00B01E20" w:rsidP="00B01E20">
            <w:pPr>
              <w:pStyle w:val="Default"/>
              <w:shd w:val="clear" w:color="auto" w:fill="FFFF00"/>
              <w:jc w:val="both"/>
              <w:rPr>
                <w:rFonts w:ascii="Calibri" w:hAnsi="Calibri" w:cs="Calibri"/>
                <w:color w:val="000000" w:themeColor="text1"/>
              </w:rPr>
            </w:pPr>
          </w:p>
        </w:tc>
      </w:tr>
      <w:tr w:rsidR="002D4A9E" w:rsidRPr="002D4A9E" w:rsidTr="00A31BBE">
        <w:tc>
          <w:tcPr>
            <w:tcW w:w="421" w:type="dxa"/>
            <w:shd w:val="clear" w:color="auto" w:fill="FFFF00"/>
            <w:vAlign w:val="center"/>
          </w:tcPr>
          <w:p w:rsidR="00B01E20" w:rsidRPr="002D4A9E" w:rsidRDefault="00B01E20" w:rsidP="00B01E20">
            <w:pPr>
              <w:pStyle w:val="Default"/>
              <w:shd w:val="clear" w:color="auto" w:fill="FFFF00"/>
              <w:jc w:val="center"/>
              <w:rPr>
                <w:rFonts w:ascii="Calibri" w:hAnsi="Calibri" w:cs="Calibri"/>
                <w:color w:val="000000" w:themeColor="text1"/>
                <w:sz w:val="18"/>
                <w:szCs w:val="18"/>
              </w:rPr>
            </w:pPr>
            <w:r w:rsidRPr="002D4A9E">
              <w:rPr>
                <w:rFonts w:ascii="Calibri" w:hAnsi="Calibri" w:cs="Calibri"/>
                <w:color w:val="000000" w:themeColor="text1"/>
                <w:sz w:val="18"/>
                <w:szCs w:val="18"/>
              </w:rPr>
              <w:t>7</w:t>
            </w:r>
          </w:p>
        </w:tc>
        <w:tc>
          <w:tcPr>
            <w:tcW w:w="9274" w:type="dxa"/>
            <w:shd w:val="clear" w:color="auto" w:fill="FFFF00"/>
          </w:tcPr>
          <w:p w:rsidR="00B01E20" w:rsidRPr="002D4A9E" w:rsidRDefault="00B01E20" w:rsidP="00B01E20">
            <w:pPr>
              <w:pStyle w:val="Default"/>
              <w:shd w:val="clear" w:color="auto" w:fill="FFFF00"/>
              <w:jc w:val="both"/>
              <w:rPr>
                <w:rFonts w:ascii="Calibri" w:hAnsi="Calibri" w:cs="Calibri"/>
                <w:color w:val="000000" w:themeColor="text1"/>
              </w:rPr>
            </w:pPr>
          </w:p>
        </w:tc>
      </w:tr>
      <w:tr w:rsidR="002D4A9E" w:rsidRPr="002D4A9E" w:rsidTr="00A31BBE">
        <w:tc>
          <w:tcPr>
            <w:tcW w:w="421" w:type="dxa"/>
            <w:shd w:val="clear" w:color="auto" w:fill="FFFF00"/>
            <w:vAlign w:val="center"/>
          </w:tcPr>
          <w:p w:rsidR="00B01E20" w:rsidRPr="002D4A9E" w:rsidRDefault="00B01E20" w:rsidP="00B01E20">
            <w:pPr>
              <w:pStyle w:val="Default"/>
              <w:shd w:val="clear" w:color="auto" w:fill="FFFF00"/>
              <w:jc w:val="center"/>
              <w:rPr>
                <w:rFonts w:ascii="Calibri" w:hAnsi="Calibri" w:cs="Calibri"/>
                <w:color w:val="000000" w:themeColor="text1"/>
                <w:sz w:val="18"/>
                <w:szCs w:val="18"/>
              </w:rPr>
            </w:pPr>
            <w:r w:rsidRPr="002D4A9E">
              <w:rPr>
                <w:rFonts w:ascii="Calibri" w:hAnsi="Calibri" w:cs="Calibri"/>
                <w:color w:val="000000" w:themeColor="text1"/>
                <w:sz w:val="18"/>
                <w:szCs w:val="18"/>
              </w:rPr>
              <w:t>8</w:t>
            </w:r>
          </w:p>
        </w:tc>
        <w:tc>
          <w:tcPr>
            <w:tcW w:w="9274" w:type="dxa"/>
            <w:shd w:val="clear" w:color="auto" w:fill="FFFF00"/>
          </w:tcPr>
          <w:p w:rsidR="00B01E20" w:rsidRPr="002D4A9E" w:rsidRDefault="00B01E20" w:rsidP="00B01E20">
            <w:pPr>
              <w:pStyle w:val="Default"/>
              <w:shd w:val="clear" w:color="auto" w:fill="FFFF00"/>
              <w:jc w:val="both"/>
              <w:rPr>
                <w:rFonts w:ascii="Calibri" w:hAnsi="Calibri" w:cs="Calibri"/>
                <w:color w:val="000000" w:themeColor="text1"/>
              </w:rPr>
            </w:pPr>
          </w:p>
        </w:tc>
      </w:tr>
      <w:tr w:rsidR="002D4A9E" w:rsidRPr="002D4A9E" w:rsidTr="00A31BBE">
        <w:tc>
          <w:tcPr>
            <w:tcW w:w="421" w:type="dxa"/>
            <w:shd w:val="clear" w:color="auto" w:fill="FFFF00"/>
            <w:vAlign w:val="center"/>
          </w:tcPr>
          <w:p w:rsidR="00B01E20" w:rsidRPr="002D4A9E" w:rsidRDefault="00B01E20" w:rsidP="00B01E20">
            <w:pPr>
              <w:pStyle w:val="Default"/>
              <w:shd w:val="clear" w:color="auto" w:fill="FFFF00"/>
              <w:jc w:val="center"/>
              <w:rPr>
                <w:rFonts w:ascii="Calibri" w:hAnsi="Calibri" w:cs="Calibri"/>
                <w:color w:val="000000" w:themeColor="text1"/>
                <w:sz w:val="18"/>
                <w:szCs w:val="18"/>
              </w:rPr>
            </w:pPr>
            <w:r w:rsidRPr="002D4A9E">
              <w:rPr>
                <w:rFonts w:ascii="Calibri" w:hAnsi="Calibri" w:cs="Calibri"/>
                <w:color w:val="000000" w:themeColor="text1"/>
                <w:sz w:val="18"/>
                <w:szCs w:val="18"/>
              </w:rPr>
              <w:t>9</w:t>
            </w:r>
          </w:p>
        </w:tc>
        <w:tc>
          <w:tcPr>
            <w:tcW w:w="9274" w:type="dxa"/>
            <w:shd w:val="clear" w:color="auto" w:fill="FFFF00"/>
          </w:tcPr>
          <w:p w:rsidR="00B01E20" w:rsidRPr="002D4A9E" w:rsidRDefault="00B01E20" w:rsidP="00B01E20">
            <w:pPr>
              <w:pStyle w:val="Default"/>
              <w:shd w:val="clear" w:color="auto" w:fill="FFFF00"/>
              <w:jc w:val="both"/>
              <w:rPr>
                <w:rFonts w:ascii="Calibri" w:hAnsi="Calibri" w:cs="Calibri"/>
                <w:color w:val="000000" w:themeColor="text1"/>
              </w:rPr>
            </w:pPr>
          </w:p>
        </w:tc>
      </w:tr>
      <w:tr w:rsidR="002D4A9E" w:rsidRPr="002D4A9E" w:rsidTr="00A31BBE">
        <w:tc>
          <w:tcPr>
            <w:tcW w:w="421" w:type="dxa"/>
            <w:shd w:val="clear" w:color="auto" w:fill="FFFF00"/>
            <w:vAlign w:val="center"/>
          </w:tcPr>
          <w:p w:rsidR="00B01E20" w:rsidRPr="002D4A9E" w:rsidRDefault="00B01E20" w:rsidP="00B01E20">
            <w:pPr>
              <w:pStyle w:val="Default"/>
              <w:shd w:val="clear" w:color="auto" w:fill="FFFF00"/>
              <w:jc w:val="center"/>
              <w:rPr>
                <w:rFonts w:ascii="Calibri" w:hAnsi="Calibri" w:cs="Calibri"/>
                <w:color w:val="000000" w:themeColor="text1"/>
                <w:sz w:val="18"/>
                <w:szCs w:val="18"/>
              </w:rPr>
            </w:pPr>
            <w:r w:rsidRPr="002D4A9E">
              <w:rPr>
                <w:rFonts w:ascii="Calibri" w:hAnsi="Calibri" w:cs="Calibri"/>
                <w:color w:val="000000" w:themeColor="text1"/>
                <w:sz w:val="18"/>
                <w:szCs w:val="18"/>
              </w:rPr>
              <w:t>10</w:t>
            </w:r>
          </w:p>
        </w:tc>
        <w:tc>
          <w:tcPr>
            <w:tcW w:w="9274" w:type="dxa"/>
            <w:shd w:val="clear" w:color="auto" w:fill="FFFF00"/>
          </w:tcPr>
          <w:p w:rsidR="00B01E20" w:rsidRPr="002D4A9E" w:rsidRDefault="00B01E20" w:rsidP="00B01E20">
            <w:pPr>
              <w:pStyle w:val="Default"/>
              <w:shd w:val="clear" w:color="auto" w:fill="FFFF00"/>
              <w:jc w:val="both"/>
              <w:rPr>
                <w:rFonts w:ascii="Calibri" w:hAnsi="Calibri" w:cs="Calibri"/>
                <w:color w:val="000000" w:themeColor="text1"/>
              </w:rPr>
            </w:pPr>
          </w:p>
        </w:tc>
      </w:tr>
      <w:tr w:rsidR="002D4A9E" w:rsidRPr="002D4A9E" w:rsidTr="00A31BBE">
        <w:tc>
          <w:tcPr>
            <w:tcW w:w="421" w:type="dxa"/>
            <w:shd w:val="clear" w:color="auto" w:fill="FFFF00"/>
            <w:vAlign w:val="center"/>
          </w:tcPr>
          <w:p w:rsidR="00B01E20" w:rsidRPr="002D4A9E" w:rsidRDefault="00B01E20" w:rsidP="00B01E20">
            <w:pPr>
              <w:pStyle w:val="Default"/>
              <w:shd w:val="clear" w:color="auto" w:fill="FFFF00"/>
              <w:jc w:val="center"/>
              <w:rPr>
                <w:rFonts w:ascii="Calibri" w:hAnsi="Calibri" w:cs="Calibri"/>
                <w:color w:val="000000" w:themeColor="text1"/>
                <w:sz w:val="18"/>
                <w:szCs w:val="18"/>
              </w:rPr>
            </w:pPr>
            <w:r w:rsidRPr="002D4A9E">
              <w:rPr>
                <w:rFonts w:ascii="Calibri" w:hAnsi="Calibri" w:cs="Calibri"/>
                <w:color w:val="000000" w:themeColor="text1"/>
                <w:sz w:val="18"/>
                <w:szCs w:val="18"/>
              </w:rPr>
              <w:t>11</w:t>
            </w:r>
          </w:p>
        </w:tc>
        <w:tc>
          <w:tcPr>
            <w:tcW w:w="9274" w:type="dxa"/>
            <w:shd w:val="clear" w:color="auto" w:fill="FFFF00"/>
          </w:tcPr>
          <w:p w:rsidR="00B01E20" w:rsidRPr="002D4A9E" w:rsidRDefault="00B01E20" w:rsidP="00B01E20">
            <w:pPr>
              <w:pStyle w:val="Default"/>
              <w:shd w:val="clear" w:color="auto" w:fill="FFFF00"/>
              <w:jc w:val="both"/>
              <w:rPr>
                <w:rFonts w:ascii="Calibri" w:hAnsi="Calibri" w:cs="Calibri"/>
                <w:color w:val="000000" w:themeColor="text1"/>
              </w:rPr>
            </w:pPr>
          </w:p>
        </w:tc>
      </w:tr>
      <w:tr w:rsidR="002D4A9E" w:rsidRPr="002D4A9E" w:rsidTr="00A31BBE">
        <w:tc>
          <w:tcPr>
            <w:tcW w:w="421" w:type="dxa"/>
            <w:shd w:val="clear" w:color="auto" w:fill="FFFF00"/>
            <w:vAlign w:val="center"/>
          </w:tcPr>
          <w:p w:rsidR="00B01E20" w:rsidRPr="002D4A9E" w:rsidRDefault="00B01E20" w:rsidP="00B01E20">
            <w:pPr>
              <w:pStyle w:val="Default"/>
              <w:shd w:val="clear" w:color="auto" w:fill="FFFF00"/>
              <w:jc w:val="center"/>
              <w:rPr>
                <w:rFonts w:ascii="Calibri" w:hAnsi="Calibri" w:cs="Calibri"/>
                <w:color w:val="000000" w:themeColor="text1"/>
                <w:sz w:val="18"/>
                <w:szCs w:val="18"/>
              </w:rPr>
            </w:pPr>
            <w:r w:rsidRPr="002D4A9E">
              <w:rPr>
                <w:rFonts w:ascii="Calibri" w:hAnsi="Calibri" w:cs="Calibri"/>
                <w:color w:val="000000" w:themeColor="text1"/>
                <w:sz w:val="18"/>
                <w:szCs w:val="18"/>
              </w:rPr>
              <w:t>12</w:t>
            </w:r>
          </w:p>
        </w:tc>
        <w:tc>
          <w:tcPr>
            <w:tcW w:w="9274" w:type="dxa"/>
            <w:shd w:val="clear" w:color="auto" w:fill="FFFF00"/>
          </w:tcPr>
          <w:p w:rsidR="00B01E20" w:rsidRPr="002D4A9E" w:rsidRDefault="00B01E20" w:rsidP="00B01E20">
            <w:pPr>
              <w:pStyle w:val="Default"/>
              <w:shd w:val="clear" w:color="auto" w:fill="FFFF00"/>
              <w:jc w:val="both"/>
              <w:rPr>
                <w:rFonts w:ascii="Calibri" w:hAnsi="Calibri" w:cs="Calibri"/>
                <w:color w:val="000000" w:themeColor="text1"/>
              </w:rPr>
            </w:pPr>
          </w:p>
        </w:tc>
      </w:tr>
      <w:tr w:rsidR="002D4A9E" w:rsidRPr="002D4A9E" w:rsidTr="00A31BBE">
        <w:tc>
          <w:tcPr>
            <w:tcW w:w="421" w:type="dxa"/>
            <w:shd w:val="clear" w:color="auto" w:fill="FFFF00"/>
            <w:vAlign w:val="center"/>
          </w:tcPr>
          <w:p w:rsidR="00B01E20" w:rsidRPr="002D4A9E" w:rsidRDefault="00B01E20" w:rsidP="00B01E20">
            <w:pPr>
              <w:pStyle w:val="Default"/>
              <w:shd w:val="clear" w:color="auto" w:fill="FFFF00"/>
              <w:jc w:val="center"/>
              <w:rPr>
                <w:rFonts w:ascii="Calibri" w:hAnsi="Calibri" w:cs="Calibri"/>
                <w:color w:val="000000" w:themeColor="text1"/>
                <w:sz w:val="18"/>
                <w:szCs w:val="18"/>
              </w:rPr>
            </w:pPr>
            <w:r w:rsidRPr="002D4A9E">
              <w:rPr>
                <w:rFonts w:ascii="Calibri" w:hAnsi="Calibri" w:cs="Calibri"/>
                <w:color w:val="000000" w:themeColor="text1"/>
                <w:sz w:val="18"/>
                <w:szCs w:val="18"/>
              </w:rPr>
              <w:t>13</w:t>
            </w:r>
          </w:p>
        </w:tc>
        <w:tc>
          <w:tcPr>
            <w:tcW w:w="9274" w:type="dxa"/>
            <w:shd w:val="clear" w:color="auto" w:fill="FFFF00"/>
          </w:tcPr>
          <w:p w:rsidR="00B01E20" w:rsidRPr="002D4A9E" w:rsidRDefault="00B01E20" w:rsidP="00B01E20">
            <w:pPr>
              <w:pStyle w:val="Default"/>
              <w:shd w:val="clear" w:color="auto" w:fill="FFFF00"/>
              <w:jc w:val="both"/>
              <w:rPr>
                <w:rFonts w:ascii="Calibri" w:hAnsi="Calibri" w:cs="Calibri"/>
                <w:color w:val="000000" w:themeColor="text1"/>
              </w:rPr>
            </w:pPr>
          </w:p>
        </w:tc>
      </w:tr>
      <w:tr w:rsidR="002D4A9E" w:rsidRPr="002D4A9E" w:rsidTr="00A31BBE">
        <w:tc>
          <w:tcPr>
            <w:tcW w:w="421" w:type="dxa"/>
            <w:shd w:val="clear" w:color="auto" w:fill="FFFF00"/>
            <w:vAlign w:val="center"/>
          </w:tcPr>
          <w:p w:rsidR="00B01E20" w:rsidRPr="002D4A9E" w:rsidRDefault="00B01E20" w:rsidP="00B01E20">
            <w:pPr>
              <w:pStyle w:val="Default"/>
              <w:shd w:val="clear" w:color="auto" w:fill="FFFF00"/>
              <w:jc w:val="center"/>
              <w:rPr>
                <w:rFonts w:ascii="Calibri" w:hAnsi="Calibri" w:cs="Calibri"/>
                <w:color w:val="000000" w:themeColor="text1"/>
                <w:sz w:val="18"/>
                <w:szCs w:val="18"/>
              </w:rPr>
            </w:pPr>
            <w:r w:rsidRPr="002D4A9E">
              <w:rPr>
                <w:rFonts w:ascii="Calibri" w:hAnsi="Calibri" w:cs="Calibri"/>
                <w:color w:val="000000" w:themeColor="text1"/>
                <w:sz w:val="18"/>
                <w:szCs w:val="18"/>
              </w:rPr>
              <w:t>14</w:t>
            </w:r>
          </w:p>
        </w:tc>
        <w:tc>
          <w:tcPr>
            <w:tcW w:w="9274" w:type="dxa"/>
            <w:shd w:val="clear" w:color="auto" w:fill="FFFF00"/>
          </w:tcPr>
          <w:p w:rsidR="00B01E20" w:rsidRPr="002D4A9E" w:rsidRDefault="00B01E20" w:rsidP="00B01E20">
            <w:pPr>
              <w:pStyle w:val="Default"/>
              <w:shd w:val="clear" w:color="auto" w:fill="FFFF00"/>
              <w:jc w:val="both"/>
              <w:rPr>
                <w:rFonts w:ascii="Calibri" w:hAnsi="Calibri" w:cs="Calibri"/>
                <w:color w:val="000000" w:themeColor="text1"/>
              </w:rPr>
            </w:pPr>
          </w:p>
        </w:tc>
      </w:tr>
      <w:tr w:rsidR="002D4A9E" w:rsidRPr="002D4A9E" w:rsidTr="00A31BBE">
        <w:tc>
          <w:tcPr>
            <w:tcW w:w="421" w:type="dxa"/>
            <w:shd w:val="clear" w:color="auto" w:fill="FFFF00"/>
            <w:vAlign w:val="center"/>
          </w:tcPr>
          <w:p w:rsidR="00B01E20" w:rsidRPr="002D4A9E" w:rsidRDefault="00B01E20" w:rsidP="00B01E20">
            <w:pPr>
              <w:pStyle w:val="Default"/>
              <w:shd w:val="clear" w:color="auto" w:fill="FFFF00"/>
              <w:jc w:val="center"/>
              <w:rPr>
                <w:rFonts w:ascii="Calibri" w:hAnsi="Calibri" w:cs="Calibri"/>
                <w:color w:val="000000" w:themeColor="text1"/>
                <w:sz w:val="18"/>
                <w:szCs w:val="18"/>
              </w:rPr>
            </w:pPr>
            <w:r w:rsidRPr="002D4A9E">
              <w:rPr>
                <w:rFonts w:ascii="Calibri" w:hAnsi="Calibri" w:cs="Calibri"/>
                <w:color w:val="000000" w:themeColor="text1"/>
                <w:sz w:val="18"/>
                <w:szCs w:val="18"/>
              </w:rPr>
              <w:t>15</w:t>
            </w:r>
          </w:p>
        </w:tc>
        <w:tc>
          <w:tcPr>
            <w:tcW w:w="9274" w:type="dxa"/>
            <w:shd w:val="clear" w:color="auto" w:fill="FFFF00"/>
          </w:tcPr>
          <w:p w:rsidR="00B01E20" w:rsidRPr="002D4A9E" w:rsidRDefault="00B01E20" w:rsidP="00B01E20">
            <w:pPr>
              <w:pStyle w:val="Default"/>
              <w:shd w:val="clear" w:color="auto" w:fill="FFFF00"/>
              <w:jc w:val="both"/>
              <w:rPr>
                <w:rFonts w:ascii="Calibri" w:hAnsi="Calibri" w:cs="Calibri"/>
                <w:color w:val="000000" w:themeColor="text1"/>
              </w:rPr>
            </w:pPr>
          </w:p>
        </w:tc>
      </w:tr>
      <w:tr w:rsidR="002D4A9E" w:rsidRPr="002D4A9E" w:rsidTr="00A31BBE">
        <w:tc>
          <w:tcPr>
            <w:tcW w:w="421" w:type="dxa"/>
            <w:shd w:val="clear" w:color="auto" w:fill="FFFF00"/>
            <w:vAlign w:val="center"/>
          </w:tcPr>
          <w:p w:rsidR="00B01E20" w:rsidRPr="002D4A9E" w:rsidRDefault="00B01E20" w:rsidP="00B01E20">
            <w:pPr>
              <w:pStyle w:val="Default"/>
              <w:shd w:val="clear" w:color="auto" w:fill="FFFF00"/>
              <w:jc w:val="center"/>
              <w:rPr>
                <w:rFonts w:ascii="Calibri" w:hAnsi="Calibri" w:cs="Calibri"/>
                <w:color w:val="000000" w:themeColor="text1"/>
                <w:sz w:val="18"/>
                <w:szCs w:val="18"/>
              </w:rPr>
            </w:pPr>
            <w:r w:rsidRPr="002D4A9E">
              <w:rPr>
                <w:rFonts w:ascii="Calibri" w:hAnsi="Calibri" w:cs="Calibri"/>
                <w:color w:val="000000" w:themeColor="text1"/>
                <w:sz w:val="18"/>
                <w:szCs w:val="18"/>
              </w:rPr>
              <w:t>16</w:t>
            </w:r>
          </w:p>
        </w:tc>
        <w:tc>
          <w:tcPr>
            <w:tcW w:w="9274" w:type="dxa"/>
            <w:shd w:val="clear" w:color="auto" w:fill="FFFF00"/>
          </w:tcPr>
          <w:p w:rsidR="00B01E20" w:rsidRPr="002D4A9E" w:rsidRDefault="00B01E20" w:rsidP="00B01E20">
            <w:pPr>
              <w:pStyle w:val="Default"/>
              <w:shd w:val="clear" w:color="auto" w:fill="FFFF00"/>
              <w:jc w:val="both"/>
              <w:rPr>
                <w:rFonts w:ascii="Calibri" w:hAnsi="Calibri" w:cs="Calibri"/>
                <w:color w:val="000000" w:themeColor="text1"/>
              </w:rPr>
            </w:pPr>
          </w:p>
        </w:tc>
      </w:tr>
      <w:tr w:rsidR="002D4A9E" w:rsidRPr="002D4A9E" w:rsidTr="00A31BBE">
        <w:tc>
          <w:tcPr>
            <w:tcW w:w="421" w:type="dxa"/>
            <w:shd w:val="clear" w:color="auto" w:fill="FFFF00"/>
            <w:vAlign w:val="center"/>
          </w:tcPr>
          <w:p w:rsidR="00B01E20" w:rsidRPr="002D4A9E" w:rsidRDefault="00B01E20" w:rsidP="00B01E20">
            <w:pPr>
              <w:pStyle w:val="Default"/>
              <w:shd w:val="clear" w:color="auto" w:fill="FFFF00"/>
              <w:jc w:val="center"/>
              <w:rPr>
                <w:rFonts w:ascii="Calibri" w:hAnsi="Calibri" w:cs="Calibri"/>
                <w:color w:val="000000" w:themeColor="text1"/>
                <w:sz w:val="18"/>
                <w:szCs w:val="18"/>
              </w:rPr>
            </w:pPr>
            <w:r w:rsidRPr="002D4A9E">
              <w:rPr>
                <w:rFonts w:ascii="Calibri" w:hAnsi="Calibri" w:cs="Calibri"/>
                <w:color w:val="000000" w:themeColor="text1"/>
                <w:sz w:val="18"/>
                <w:szCs w:val="18"/>
              </w:rPr>
              <w:t>17</w:t>
            </w:r>
          </w:p>
        </w:tc>
        <w:tc>
          <w:tcPr>
            <w:tcW w:w="9274" w:type="dxa"/>
            <w:shd w:val="clear" w:color="auto" w:fill="FFFF00"/>
          </w:tcPr>
          <w:p w:rsidR="00B01E20" w:rsidRPr="002D4A9E" w:rsidRDefault="00B01E20" w:rsidP="00B01E20">
            <w:pPr>
              <w:pStyle w:val="Default"/>
              <w:shd w:val="clear" w:color="auto" w:fill="FFFF00"/>
              <w:jc w:val="both"/>
              <w:rPr>
                <w:rFonts w:ascii="Calibri" w:hAnsi="Calibri" w:cs="Calibri"/>
                <w:color w:val="000000" w:themeColor="text1"/>
              </w:rPr>
            </w:pPr>
          </w:p>
        </w:tc>
      </w:tr>
      <w:tr w:rsidR="002D4A9E" w:rsidRPr="002D4A9E" w:rsidTr="00A31BBE">
        <w:tc>
          <w:tcPr>
            <w:tcW w:w="421" w:type="dxa"/>
            <w:shd w:val="clear" w:color="auto" w:fill="FFFF00"/>
            <w:vAlign w:val="center"/>
          </w:tcPr>
          <w:p w:rsidR="00B01E20" w:rsidRPr="002D4A9E" w:rsidRDefault="00B01E20" w:rsidP="00B01E20">
            <w:pPr>
              <w:pStyle w:val="Default"/>
              <w:shd w:val="clear" w:color="auto" w:fill="FFFF00"/>
              <w:jc w:val="center"/>
              <w:rPr>
                <w:rFonts w:ascii="Calibri" w:hAnsi="Calibri" w:cs="Calibri"/>
                <w:color w:val="000000" w:themeColor="text1"/>
                <w:sz w:val="18"/>
                <w:szCs w:val="18"/>
              </w:rPr>
            </w:pPr>
            <w:r w:rsidRPr="002D4A9E">
              <w:rPr>
                <w:rFonts w:ascii="Calibri" w:hAnsi="Calibri" w:cs="Calibri"/>
                <w:color w:val="000000" w:themeColor="text1"/>
                <w:sz w:val="18"/>
                <w:szCs w:val="18"/>
              </w:rPr>
              <w:t>18</w:t>
            </w:r>
          </w:p>
        </w:tc>
        <w:tc>
          <w:tcPr>
            <w:tcW w:w="9274" w:type="dxa"/>
            <w:shd w:val="clear" w:color="auto" w:fill="FFFF00"/>
          </w:tcPr>
          <w:p w:rsidR="00B01E20" w:rsidRPr="002D4A9E" w:rsidRDefault="00B01E20" w:rsidP="00B01E20">
            <w:pPr>
              <w:pStyle w:val="Default"/>
              <w:shd w:val="clear" w:color="auto" w:fill="FFFF00"/>
              <w:jc w:val="both"/>
              <w:rPr>
                <w:rFonts w:ascii="Calibri" w:hAnsi="Calibri" w:cs="Calibri"/>
                <w:color w:val="000000" w:themeColor="text1"/>
              </w:rPr>
            </w:pPr>
          </w:p>
        </w:tc>
      </w:tr>
      <w:tr w:rsidR="002D4A9E" w:rsidRPr="002D4A9E" w:rsidTr="00A31BBE">
        <w:tc>
          <w:tcPr>
            <w:tcW w:w="421" w:type="dxa"/>
            <w:shd w:val="clear" w:color="auto" w:fill="FFFF00"/>
            <w:vAlign w:val="center"/>
          </w:tcPr>
          <w:p w:rsidR="00B01E20" w:rsidRPr="002D4A9E" w:rsidRDefault="00B01E20" w:rsidP="00B01E20">
            <w:pPr>
              <w:pStyle w:val="Default"/>
              <w:shd w:val="clear" w:color="auto" w:fill="FFFF00"/>
              <w:jc w:val="center"/>
              <w:rPr>
                <w:rFonts w:ascii="Calibri" w:hAnsi="Calibri" w:cs="Calibri"/>
                <w:color w:val="000000" w:themeColor="text1"/>
                <w:sz w:val="18"/>
                <w:szCs w:val="18"/>
              </w:rPr>
            </w:pPr>
            <w:r w:rsidRPr="002D4A9E">
              <w:rPr>
                <w:rFonts w:ascii="Calibri" w:hAnsi="Calibri" w:cs="Calibri"/>
                <w:color w:val="000000" w:themeColor="text1"/>
                <w:sz w:val="18"/>
                <w:szCs w:val="18"/>
              </w:rPr>
              <w:t>19</w:t>
            </w:r>
          </w:p>
        </w:tc>
        <w:tc>
          <w:tcPr>
            <w:tcW w:w="9274" w:type="dxa"/>
            <w:shd w:val="clear" w:color="auto" w:fill="FFFF00"/>
          </w:tcPr>
          <w:p w:rsidR="00B01E20" w:rsidRPr="002D4A9E" w:rsidRDefault="00B01E20" w:rsidP="00B01E20">
            <w:pPr>
              <w:pStyle w:val="Default"/>
              <w:shd w:val="clear" w:color="auto" w:fill="FFFF00"/>
              <w:jc w:val="both"/>
              <w:rPr>
                <w:rFonts w:ascii="Calibri" w:hAnsi="Calibri" w:cs="Calibri"/>
                <w:color w:val="000000" w:themeColor="text1"/>
              </w:rPr>
            </w:pPr>
          </w:p>
        </w:tc>
      </w:tr>
      <w:tr w:rsidR="002D4A9E" w:rsidRPr="002D4A9E" w:rsidTr="00A31BBE">
        <w:tc>
          <w:tcPr>
            <w:tcW w:w="421" w:type="dxa"/>
            <w:shd w:val="clear" w:color="auto" w:fill="FFFF00"/>
            <w:vAlign w:val="center"/>
          </w:tcPr>
          <w:p w:rsidR="00B01E20" w:rsidRPr="002D4A9E" w:rsidRDefault="00B01E20" w:rsidP="00B01E20">
            <w:pPr>
              <w:pStyle w:val="Default"/>
              <w:shd w:val="clear" w:color="auto" w:fill="FFFF00"/>
              <w:jc w:val="center"/>
              <w:rPr>
                <w:rFonts w:ascii="Calibri" w:hAnsi="Calibri" w:cs="Calibri"/>
                <w:color w:val="000000" w:themeColor="text1"/>
                <w:sz w:val="18"/>
                <w:szCs w:val="18"/>
              </w:rPr>
            </w:pPr>
            <w:r w:rsidRPr="002D4A9E">
              <w:rPr>
                <w:rFonts w:ascii="Calibri" w:hAnsi="Calibri" w:cs="Calibri"/>
                <w:color w:val="000000" w:themeColor="text1"/>
                <w:sz w:val="18"/>
                <w:szCs w:val="18"/>
              </w:rPr>
              <w:t>20</w:t>
            </w:r>
          </w:p>
        </w:tc>
        <w:tc>
          <w:tcPr>
            <w:tcW w:w="9274" w:type="dxa"/>
            <w:shd w:val="clear" w:color="auto" w:fill="FFFF00"/>
          </w:tcPr>
          <w:p w:rsidR="00B01E20" w:rsidRPr="002D4A9E" w:rsidRDefault="00B01E20" w:rsidP="00B01E20">
            <w:pPr>
              <w:pStyle w:val="Default"/>
              <w:shd w:val="clear" w:color="auto" w:fill="FFFF00"/>
              <w:jc w:val="both"/>
              <w:rPr>
                <w:rFonts w:ascii="Calibri" w:hAnsi="Calibri" w:cs="Calibri"/>
                <w:color w:val="000000" w:themeColor="text1"/>
              </w:rPr>
            </w:pPr>
          </w:p>
        </w:tc>
      </w:tr>
      <w:tr w:rsidR="002D4A9E" w:rsidRPr="002D4A9E" w:rsidTr="00A31BBE">
        <w:tc>
          <w:tcPr>
            <w:tcW w:w="421" w:type="dxa"/>
            <w:shd w:val="clear" w:color="auto" w:fill="FFFF00"/>
            <w:vAlign w:val="center"/>
          </w:tcPr>
          <w:p w:rsidR="00B01E20" w:rsidRPr="002D4A9E" w:rsidRDefault="00B01E20" w:rsidP="00B01E20">
            <w:pPr>
              <w:pStyle w:val="Default"/>
              <w:shd w:val="clear" w:color="auto" w:fill="FFFF00"/>
              <w:jc w:val="center"/>
              <w:rPr>
                <w:rFonts w:ascii="Calibri" w:hAnsi="Calibri" w:cs="Calibri"/>
                <w:color w:val="000000" w:themeColor="text1"/>
                <w:sz w:val="18"/>
                <w:szCs w:val="18"/>
              </w:rPr>
            </w:pPr>
            <w:r w:rsidRPr="002D4A9E">
              <w:rPr>
                <w:rFonts w:ascii="Calibri" w:hAnsi="Calibri" w:cs="Calibri"/>
                <w:color w:val="000000" w:themeColor="text1"/>
                <w:sz w:val="18"/>
                <w:szCs w:val="18"/>
              </w:rPr>
              <w:t>21</w:t>
            </w:r>
          </w:p>
        </w:tc>
        <w:tc>
          <w:tcPr>
            <w:tcW w:w="9274" w:type="dxa"/>
            <w:shd w:val="clear" w:color="auto" w:fill="FFFF00"/>
          </w:tcPr>
          <w:p w:rsidR="00B01E20" w:rsidRPr="002D4A9E" w:rsidRDefault="00B01E20" w:rsidP="00B01E20">
            <w:pPr>
              <w:pStyle w:val="Default"/>
              <w:shd w:val="clear" w:color="auto" w:fill="FFFF00"/>
              <w:jc w:val="both"/>
              <w:rPr>
                <w:rFonts w:ascii="Calibri" w:hAnsi="Calibri" w:cs="Calibri"/>
                <w:color w:val="000000" w:themeColor="text1"/>
              </w:rPr>
            </w:pPr>
          </w:p>
        </w:tc>
      </w:tr>
      <w:tr w:rsidR="002D4A9E" w:rsidRPr="002D4A9E" w:rsidTr="00A31BBE">
        <w:tc>
          <w:tcPr>
            <w:tcW w:w="421" w:type="dxa"/>
            <w:shd w:val="clear" w:color="auto" w:fill="FFFF00"/>
            <w:vAlign w:val="center"/>
          </w:tcPr>
          <w:p w:rsidR="00B01E20" w:rsidRPr="002D4A9E" w:rsidRDefault="00B01E20" w:rsidP="00B01E20">
            <w:pPr>
              <w:pStyle w:val="Default"/>
              <w:shd w:val="clear" w:color="auto" w:fill="FFFF00"/>
              <w:jc w:val="center"/>
              <w:rPr>
                <w:rFonts w:ascii="Calibri" w:hAnsi="Calibri" w:cs="Calibri"/>
                <w:color w:val="000000" w:themeColor="text1"/>
                <w:sz w:val="18"/>
                <w:szCs w:val="18"/>
              </w:rPr>
            </w:pPr>
            <w:r w:rsidRPr="002D4A9E">
              <w:rPr>
                <w:rFonts w:ascii="Calibri" w:hAnsi="Calibri" w:cs="Calibri"/>
                <w:color w:val="000000" w:themeColor="text1"/>
                <w:sz w:val="18"/>
                <w:szCs w:val="18"/>
              </w:rPr>
              <w:t>22</w:t>
            </w:r>
          </w:p>
        </w:tc>
        <w:tc>
          <w:tcPr>
            <w:tcW w:w="9274" w:type="dxa"/>
            <w:shd w:val="clear" w:color="auto" w:fill="FFFF00"/>
          </w:tcPr>
          <w:p w:rsidR="00B01E20" w:rsidRPr="002D4A9E" w:rsidRDefault="00B01E20" w:rsidP="00B01E20">
            <w:pPr>
              <w:pStyle w:val="Default"/>
              <w:shd w:val="clear" w:color="auto" w:fill="FFFF00"/>
              <w:jc w:val="both"/>
              <w:rPr>
                <w:rFonts w:ascii="Calibri" w:hAnsi="Calibri" w:cs="Calibri"/>
                <w:color w:val="000000" w:themeColor="text1"/>
              </w:rPr>
            </w:pPr>
          </w:p>
        </w:tc>
      </w:tr>
      <w:tr w:rsidR="002D4A9E" w:rsidRPr="002D4A9E" w:rsidTr="00A31BBE">
        <w:tc>
          <w:tcPr>
            <w:tcW w:w="421" w:type="dxa"/>
            <w:shd w:val="clear" w:color="auto" w:fill="FFFF00"/>
            <w:vAlign w:val="center"/>
          </w:tcPr>
          <w:p w:rsidR="00B01E20" w:rsidRPr="002D4A9E" w:rsidRDefault="00B01E20" w:rsidP="00B01E20">
            <w:pPr>
              <w:pStyle w:val="Default"/>
              <w:shd w:val="clear" w:color="auto" w:fill="FFFF00"/>
              <w:jc w:val="center"/>
              <w:rPr>
                <w:rFonts w:ascii="Calibri" w:hAnsi="Calibri" w:cs="Calibri"/>
                <w:color w:val="000000" w:themeColor="text1"/>
                <w:sz w:val="18"/>
                <w:szCs w:val="18"/>
              </w:rPr>
            </w:pPr>
            <w:r w:rsidRPr="002D4A9E">
              <w:rPr>
                <w:rFonts w:ascii="Calibri" w:hAnsi="Calibri" w:cs="Calibri"/>
                <w:color w:val="000000" w:themeColor="text1"/>
                <w:sz w:val="18"/>
                <w:szCs w:val="18"/>
              </w:rPr>
              <w:t>23</w:t>
            </w:r>
          </w:p>
        </w:tc>
        <w:tc>
          <w:tcPr>
            <w:tcW w:w="9274" w:type="dxa"/>
            <w:shd w:val="clear" w:color="auto" w:fill="FFFF00"/>
          </w:tcPr>
          <w:p w:rsidR="00B01E20" w:rsidRPr="002D4A9E" w:rsidRDefault="00B01E20" w:rsidP="00B01E20">
            <w:pPr>
              <w:pStyle w:val="Default"/>
              <w:shd w:val="clear" w:color="auto" w:fill="FFFF00"/>
              <w:jc w:val="both"/>
              <w:rPr>
                <w:rFonts w:ascii="Calibri" w:hAnsi="Calibri" w:cs="Calibri"/>
                <w:color w:val="000000" w:themeColor="text1"/>
              </w:rPr>
            </w:pPr>
          </w:p>
        </w:tc>
      </w:tr>
      <w:tr w:rsidR="002D4A9E" w:rsidRPr="002D4A9E" w:rsidTr="00A31BBE">
        <w:tc>
          <w:tcPr>
            <w:tcW w:w="421" w:type="dxa"/>
            <w:shd w:val="clear" w:color="auto" w:fill="FFFF00"/>
            <w:vAlign w:val="center"/>
          </w:tcPr>
          <w:p w:rsidR="00B01E20" w:rsidRPr="002D4A9E" w:rsidRDefault="00B01E20" w:rsidP="00B01E20">
            <w:pPr>
              <w:pStyle w:val="Default"/>
              <w:shd w:val="clear" w:color="auto" w:fill="FFFF00"/>
              <w:jc w:val="center"/>
              <w:rPr>
                <w:rFonts w:ascii="Calibri" w:hAnsi="Calibri" w:cs="Calibri"/>
                <w:color w:val="000000" w:themeColor="text1"/>
                <w:sz w:val="18"/>
                <w:szCs w:val="18"/>
              </w:rPr>
            </w:pPr>
            <w:r w:rsidRPr="002D4A9E">
              <w:rPr>
                <w:rFonts w:ascii="Calibri" w:hAnsi="Calibri" w:cs="Calibri"/>
                <w:color w:val="000000" w:themeColor="text1"/>
                <w:sz w:val="18"/>
                <w:szCs w:val="18"/>
              </w:rPr>
              <w:t>24</w:t>
            </w:r>
          </w:p>
        </w:tc>
        <w:tc>
          <w:tcPr>
            <w:tcW w:w="9274" w:type="dxa"/>
            <w:shd w:val="clear" w:color="auto" w:fill="FFFF00"/>
          </w:tcPr>
          <w:p w:rsidR="00B01E20" w:rsidRPr="002D4A9E" w:rsidRDefault="00B01E20" w:rsidP="00B01E20">
            <w:pPr>
              <w:pStyle w:val="Default"/>
              <w:shd w:val="clear" w:color="auto" w:fill="FFFF00"/>
              <w:jc w:val="both"/>
              <w:rPr>
                <w:rFonts w:ascii="Calibri" w:hAnsi="Calibri" w:cs="Calibri"/>
                <w:color w:val="000000" w:themeColor="text1"/>
              </w:rPr>
            </w:pPr>
          </w:p>
        </w:tc>
      </w:tr>
      <w:tr w:rsidR="002D4A9E" w:rsidRPr="002D4A9E" w:rsidTr="00A31BBE">
        <w:tc>
          <w:tcPr>
            <w:tcW w:w="421" w:type="dxa"/>
            <w:shd w:val="clear" w:color="auto" w:fill="FFFF00"/>
            <w:vAlign w:val="center"/>
          </w:tcPr>
          <w:p w:rsidR="00B01E20" w:rsidRPr="002D4A9E" w:rsidRDefault="00B01E20" w:rsidP="00B01E20">
            <w:pPr>
              <w:pStyle w:val="Default"/>
              <w:shd w:val="clear" w:color="auto" w:fill="FFFF00"/>
              <w:jc w:val="center"/>
              <w:rPr>
                <w:rFonts w:ascii="Calibri" w:hAnsi="Calibri" w:cs="Calibri"/>
                <w:color w:val="000000" w:themeColor="text1"/>
                <w:sz w:val="18"/>
                <w:szCs w:val="18"/>
              </w:rPr>
            </w:pPr>
            <w:r w:rsidRPr="002D4A9E">
              <w:rPr>
                <w:rFonts w:ascii="Calibri" w:hAnsi="Calibri" w:cs="Calibri"/>
                <w:color w:val="000000" w:themeColor="text1"/>
                <w:sz w:val="18"/>
                <w:szCs w:val="18"/>
              </w:rPr>
              <w:t>25</w:t>
            </w:r>
          </w:p>
        </w:tc>
        <w:tc>
          <w:tcPr>
            <w:tcW w:w="9274" w:type="dxa"/>
            <w:shd w:val="clear" w:color="auto" w:fill="FFFF00"/>
          </w:tcPr>
          <w:p w:rsidR="00B01E20" w:rsidRPr="002D4A9E" w:rsidRDefault="00B01E20" w:rsidP="00B01E20">
            <w:pPr>
              <w:pStyle w:val="Default"/>
              <w:shd w:val="clear" w:color="auto" w:fill="FFFF00"/>
              <w:jc w:val="both"/>
              <w:rPr>
                <w:rFonts w:ascii="Calibri" w:hAnsi="Calibri" w:cs="Calibri"/>
                <w:color w:val="000000" w:themeColor="text1"/>
              </w:rPr>
            </w:pPr>
          </w:p>
        </w:tc>
      </w:tr>
      <w:tr w:rsidR="002D4A9E" w:rsidRPr="002D4A9E" w:rsidTr="00A31BBE">
        <w:tc>
          <w:tcPr>
            <w:tcW w:w="421" w:type="dxa"/>
            <w:shd w:val="clear" w:color="auto" w:fill="FFFF00"/>
            <w:vAlign w:val="center"/>
          </w:tcPr>
          <w:p w:rsidR="00B01E20" w:rsidRPr="002D4A9E" w:rsidRDefault="00B01E20" w:rsidP="00B01E20">
            <w:pPr>
              <w:pStyle w:val="Default"/>
              <w:shd w:val="clear" w:color="auto" w:fill="FFFF00"/>
              <w:jc w:val="center"/>
              <w:rPr>
                <w:rFonts w:ascii="Calibri" w:hAnsi="Calibri" w:cs="Calibri"/>
                <w:color w:val="000000" w:themeColor="text1"/>
                <w:sz w:val="18"/>
                <w:szCs w:val="18"/>
              </w:rPr>
            </w:pPr>
            <w:r w:rsidRPr="002D4A9E">
              <w:rPr>
                <w:rFonts w:ascii="Calibri" w:hAnsi="Calibri" w:cs="Calibri"/>
                <w:color w:val="000000" w:themeColor="text1"/>
                <w:sz w:val="18"/>
                <w:szCs w:val="18"/>
              </w:rPr>
              <w:t>26</w:t>
            </w:r>
          </w:p>
        </w:tc>
        <w:tc>
          <w:tcPr>
            <w:tcW w:w="9274" w:type="dxa"/>
            <w:shd w:val="clear" w:color="auto" w:fill="FFFF00"/>
          </w:tcPr>
          <w:p w:rsidR="00B01E20" w:rsidRPr="002D4A9E" w:rsidRDefault="00B01E20" w:rsidP="00B01E20">
            <w:pPr>
              <w:pStyle w:val="Default"/>
              <w:shd w:val="clear" w:color="auto" w:fill="FFFF00"/>
              <w:jc w:val="both"/>
              <w:rPr>
                <w:rFonts w:ascii="Calibri" w:hAnsi="Calibri" w:cs="Calibri"/>
                <w:color w:val="000000" w:themeColor="text1"/>
              </w:rPr>
            </w:pPr>
          </w:p>
        </w:tc>
      </w:tr>
      <w:tr w:rsidR="002D4A9E" w:rsidRPr="002D4A9E" w:rsidTr="00A31BBE">
        <w:tc>
          <w:tcPr>
            <w:tcW w:w="421" w:type="dxa"/>
            <w:shd w:val="clear" w:color="auto" w:fill="FFFF00"/>
            <w:vAlign w:val="center"/>
          </w:tcPr>
          <w:p w:rsidR="00B01E20" w:rsidRPr="002D4A9E" w:rsidRDefault="00B01E20" w:rsidP="00B01E20">
            <w:pPr>
              <w:pStyle w:val="Default"/>
              <w:shd w:val="clear" w:color="auto" w:fill="FFFF00"/>
              <w:jc w:val="center"/>
              <w:rPr>
                <w:rFonts w:ascii="Calibri" w:hAnsi="Calibri" w:cs="Calibri"/>
                <w:color w:val="000000" w:themeColor="text1"/>
                <w:sz w:val="18"/>
                <w:szCs w:val="18"/>
              </w:rPr>
            </w:pPr>
            <w:r w:rsidRPr="002D4A9E">
              <w:rPr>
                <w:rFonts w:ascii="Calibri" w:hAnsi="Calibri" w:cs="Calibri"/>
                <w:color w:val="000000" w:themeColor="text1"/>
                <w:sz w:val="18"/>
                <w:szCs w:val="18"/>
              </w:rPr>
              <w:t>27</w:t>
            </w:r>
          </w:p>
        </w:tc>
        <w:tc>
          <w:tcPr>
            <w:tcW w:w="9274" w:type="dxa"/>
            <w:shd w:val="clear" w:color="auto" w:fill="FFFF00"/>
          </w:tcPr>
          <w:p w:rsidR="00B01E20" w:rsidRPr="002D4A9E" w:rsidRDefault="00B01E20" w:rsidP="00B01E20">
            <w:pPr>
              <w:pStyle w:val="Default"/>
              <w:shd w:val="clear" w:color="auto" w:fill="FFFF00"/>
              <w:jc w:val="both"/>
              <w:rPr>
                <w:rFonts w:ascii="Calibri" w:hAnsi="Calibri" w:cs="Calibri"/>
                <w:color w:val="000000" w:themeColor="text1"/>
              </w:rPr>
            </w:pPr>
          </w:p>
        </w:tc>
      </w:tr>
      <w:tr w:rsidR="002D4A9E" w:rsidRPr="002D4A9E" w:rsidTr="00A31BBE">
        <w:tc>
          <w:tcPr>
            <w:tcW w:w="421" w:type="dxa"/>
            <w:shd w:val="clear" w:color="auto" w:fill="FFFF00"/>
            <w:vAlign w:val="center"/>
          </w:tcPr>
          <w:p w:rsidR="00B01E20" w:rsidRPr="002D4A9E" w:rsidRDefault="00B01E20" w:rsidP="00B01E20">
            <w:pPr>
              <w:pStyle w:val="Default"/>
              <w:shd w:val="clear" w:color="auto" w:fill="FFFF00"/>
              <w:jc w:val="center"/>
              <w:rPr>
                <w:rFonts w:ascii="Calibri" w:hAnsi="Calibri" w:cs="Calibri"/>
                <w:color w:val="000000" w:themeColor="text1"/>
                <w:sz w:val="18"/>
                <w:szCs w:val="18"/>
              </w:rPr>
            </w:pPr>
            <w:r w:rsidRPr="002D4A9E">
              <w:rPr>
                <w:rFonts w:ascii="Calibri" w:hAnsi="Calibri" w:cs="Calibri"/>
                <w:color w:val="000000" w:themeColor="text1"/>
                <w:sz w:val="18"/>
                <w:szCs w:val="18"/>
              </w:rPr>
              <w:t>28</w:t>
            </w:r>
          </w:p>
        </w:tc>
        <w:tc>
          <w:tcPr>
            <w:tcW w:w="9274" w:type="dxa"/>
            <w:shd w:val="clear" w:color="auto" w:fill="FFFF00"/>
          </w:tcPr>
          <w:p w:rsidR="00B01E20" w:rsidRPr="002D4A9E" w:rsidRDefault="00B01E20" w:rsidP="00B01E20">
            <w:pPr>
              <w:pStyle w:val="Default"/>
              <w:shd w:val="clear" w:color="auto" w:fill="FFFF00"/>
              <w:jc w:val="both"/>
              <w:rPr>
                <w:rFonts w:ascii="Calibri" w:hAnsi="Calibri" w:cs="Calibri"/>
                <w:color w:val="000000" w:themeColor="text1"/>
              </w:rPr>
            </w:pPr>
          </w:p>
        </w:tc>
      </w:tr>
      <w:tr w:rsidR="002D4A9E" w:rsidRPr="002D4A9E" w:rsidTr="00A31BBE">
        <w:tc>
          <w:tcPr>
            <w:tcW w:w="421" w:type="dxa"/>
            <w:shd w:val="clear" w:color="auto" w:fill="FFFF00"/>
            <w:vAlign w:val="center"/>
          </w:tcPr>
          <w:p w:rsidR="00B01E20" w:rsidRPr="002D4A9E" w:rsidRDefault="00B01E20" w:rsidP="00B01E20">
            <w:pPr>
              <w:pStyle w:val="Default"/>
              <w:shd w:val="clear" w:color="auto" w:fill="FFFF00"/>
              <w:jc w:val="center"/>
              <w:rPr>
                <w:rFonts w:ascii="Calibri" w:hAnsi="Calibri" w:cs="Calibri"/>
                <w:color w:val="000000" w:themeColor="text1"/>
                <w:sz w:val="18"/>
                <w:szCs w:val="18"/>
              </w:rPr>
            </w:pPr>
            <w:r w:rsidRPr="002D4A9E">
              <w:rPr>
                <w:rFonts w:ascii="Calibri" w:hAnsi="Calibri" w:cs="Calibri"/>
                <w:color w:val="000000" w:themeColor="text1"/>
                <w:sz w:val="18"/>
                <w:szCs w:val="18"/>
              </w:rPr>
              <w:t>29</w:t>
            </w:r>
          </w:p>
        </w:tc>
        <w:tc>
          <w:tcPr>
            <w:tcW w:w="9274" w:type="dxa"/>
            <w:shd w:val="clear" w:color="auto" w:fill="FFFF00"/>
          </w:tcPr>
          <w:p w:rsidR="00B01E20" w:rsidRPr="002D4A9E" w:rsidRDefault="00B01E20" w:rsidP="00B01E20">
            <w:pPr>
              <w:pStyle w:val="Default"/>
              <w:shd w:val="clear" w:color="auto" w:fill="FFFF00"/>
              <w:jc w:val="both"/>
              <w:rPr>
                <w:rFonts w:ascii="Calibri" w:hAnsi="Calibri" w:cs="Calibri"/>
                <w:color w:val="000000" w:themeColor="text1"/>
              </w:rPr>
            </w:pPr>
          </w:p>
        </w:tc>
      </w:tr>
      <w:tr w:rsidR="002D4A9E" w:rsidRPr="002D4A9E" w:rsidTr="00A31BBE">
        <w:tc>
          <w:tcPr>
            <w:tcW w:w="421" w:type="dxa"/>
            <w:shd w:val="clear" w:color="auto" w:fill="FFFF00"/>
            <w:vAlign w:val="center"/>
          </w:tcPr>
          <w:p w:rsidR="00B01E20" w:rsidRPr="002D4A9E" w:rsidRDefault="00B01E20" w:rsidP="00B01E20">
            <w:pPr>
              <w:pStyle w:val="Default"/>
              <w:shd w:val="clear" w:color="auto" w:fill="FFFF00"/>
              <w:jc w:val="center"/>
              <w:rPr>
                <w:rFonts w:ascii="Calibri" w:hAnsi="Calibri" w:cs="Calibri"/>
                <w:color w:val="000000" w:themeColor="text1"/>
                <w:sz w:val="18"/>
                <w:szCs w:val="18"/>
              </w:rPr>
            </w:pPr>
            <w:r w:rsidRPr="002D4A9E">
              <w:rPr>
                <w:rFonts w:ascii="Calibri" w:hAnsi="Calibri" w:cs="Calibri"/>
                <w:color w:val="000000" w:themeColor="text1"/>
                <w:sz w:val="18"/>
                <w:szCs w:val="18"/>
              </w:rPr>
              <w:t>30</w:t>
            </w:r>
          </w:p>
        </w:tc>
        <w:tc>
          <w:tcPr>
            <w:tcW w:w="9274" w:type="dxa"/>
            <w:shd w:val="clear" w:color="auto" w:fill="FFFF00"/>
          </w:tcPr>
          <w:p w:rsidR="00B01E20" w:rsidRPr="002D4A9E" w:rsidRDefault="00B01E20" w:rsidP="00B01E20">
            <w:pPr>
              <w:pStyle w:val="Default"/>
              <w:shd w:val="clear" w:color="auto" w:fill="FFFF00"/>
              <w:jc w:val="both"/>
              <w:rPr>
                <w:rFonts w:ascii="Calibri" w:hAnsi="Calibri" w:cs="Calibri"/>
                <w:color w:val="000000" w:themeColor="text1"/>
              </w:rPr>
            </w:pPr>
          </w:p>
        </w:tc>
      </w:tr>
      <w:tr w:rsidR="002D4A9E" w:rsidRPr="002D4A9E" w:rsidTr="00A31BBE">
        <w:tc>
          <w:tcPr>
            <w:tcW w:w="421" w:type="dxa"/>
            <w:shd w:val="clear" w:color="auto" w:fill="FFFF00"/>
            <w:vAlign w:val="center"/>
          </w:tcPr>
          <w:p w:rsidR="00B01E20" w:rsidRPr="002D4A9E" w:rsidRDefault="00B01E20" w:rsidP="00B01E20">
            <w:pPr>
              <w:pStyle w:val="Default"/>
              <w:shd w:val="clear" w:color="auto" w:fill="FFFF00"/>
              <w:jc w:val="center"/>
              <w:rPr>
                <w:rFonts w:ascii="Calibri" w:hAnsi="Calibri" w:cs="Calibri"/>
                <w:color w:val="000000" w:themeColor="text1"/>
                <w:sz w:val="18"/>
                <w:szCs w:val="18"/>
              </w:rPr>
            </w:pPr>
            <w:r w:rsidRPr="002D4A9E">
              <w:rPr>
                <w:rFonts w:ascii="Calibri" w:hAnsi="Calibri" w:cs="Calibri"/>
                <w:color w:val="000000" w:themeColor="text1"/>
                <w:sz w:val="18"/>
                <w:szCs w:val="18"/>
              </w:rPr>
              <w:t>31</w:t>
            </w:r>
          </w:p>
        </w:tc>
        <w:tc>
          <w:tcPr>
            <w:tcW w:w="9274" w:type="dxa"/>
            <w:shd w:val="clear" w:color="auto" w:fill="FFFF00"/>
          </w:tcPr>
          <w:p w:rsidR="00B01E20" w:rsidRPr="002D4A9E" w:rsidRDefault="00B01E20" w:rsidP="00B01E20">
            <w:pPr>
              <w:pStyle w:val="Default"/>
              <w:shd w:val="clear" w:color="auto" w:fill="FFFF00"/>
              <w:jc w:val="both"/>
              <w:rPr>
                <w:rFonts w:ascii="Calibri" w:hAnsi="Calibri" w:cs="Calibri"/>
                <w:color w:val="000000" w:themeColor="text1"/>
              </w:rPr>
            </w:pPr>
          </w:p>
        </w:tc>
      </w:tr>
      <w:tr w:rsidR="002D4A9E" w:rsidRPr="002D4A9E" w:rsidTr="00A31BBE">
        <w:tc>
          <w:tcPr>
            <w:tcW w:w="421" w:type="dxa"/>
            <w:shd w:val="clear" w:color="auto" w:fill="FFFF00"/>
            <w:vAlign w:val="center"/>
          </w:tcPr>
          <w:p w:rsidR="00B01E20" w:rsidRPr="002D4A9E" w:rsidRDefault="00B01E20" w:rsidP="00B01E20">
            <w:pPr>
              <w:pStyle w:val="Default"/>
              <w:shd w:val="clear" w:color="auto" w:fill="FFFF00"/>
              <w:jc w:val="center"/>
              <w:rPr>
                <w:rFonts w:ascii="Calibri" w:hAnsi="Calibri" w:cs="Calibri"/>
                <w:color w:val="000000" w:themeColor="text1"/>
                <w:sz w:val="18"/>
                <w:szCs w:val="18"/>
              </w:rPr>
            </w:pPr>
            <w:r w:rsidRPr="002D4A9E">
              <w:rPr>
                <w:rFonts w:ascii="Calibri" w:hAnsi="Calibri" w:cs="Calibri"/>
                <w:color w:val="000000" w:themeColor="text1"/>
                <w:sz w:val="18"/>
                <w:szCs w:val="18"/>
              </w:rPr>
              <w:t>32</w:t>
            </w:r>
          </w:p>
        </w:tc>
        <w:tc>
          <w:tcPr>
            <w:tcW w:w="9274" w:type="dxa"/>
            <w:shd w:val="clear" w:color="auto" w:fill="FFFF00"/>
          </w:tcPr>
          <w:p w:rsidR="00B01E20" w:rsidRPr="002D4A9E" w:rsidRDefault="00B01E20" w:rsidP="00B01E20">
            <w:pPr>
              <w:pStyle w:val="Default"/>
              <w:shd w:val="clear" w:color="auto" w:fill="FFFF00"/>
              <w:jc w:val="both"/>
              <w:rPr>
                <w:rFonts w:ascii="Calibri" w:hAnsi="Calibri" w:cs="Calibri"/>
                <w:color w:val="000000" w:themeColor="text1"/>
              </w:rPr>
            </w:pPr>
          </w:p>
        </w:tc>
      </w:tr>
      <w:tr w:rsidR="002D4A9E" w:rsidRPr="002D4A9E" w:rsidTr="00A31BBE">
        <w:tc>
          <w:tcPr>
            <w:tcW w:w="421" w:type="dxa"/>
            <w:shd w:val="clear" w:color="auto" w:fill="FFFF00"/>
            <w:vAlign w:val="center"/>
          </w:tcPr>
          <w:p w:rsidR="00B01E20" w:rsidRPr="002D4A9E" w:rsidRDefault="00B01E20" w:rsidP="00B01E20">
            <w:pPr>
              <w:pStyle w:val="Default"/>
              <w:shd w:val="clear" w:color="auto" w:fill="FFFF00"/>
              <w:jc w:val="center"/>
              <w:rPr>
                <w:rFonts w:ascii="Calibri" w:hAnsi="Calibri" w:cs="Calibri"/>
                <w:color w:val="000000" w:themeColor="text1"/>
                <w:sz w:val="18"/>
                <w:szCs w:val="18"/>
              </w:rPr>
            </w:pPr>
            <w:r w:rsidRPr="002D4A9E">
              <w:rPr>
                <w:rFonts w:ascii="Calibri" w:hAnsi="Calibri" w:cs="Calibri"/>
                <w:color w:val="000000" w:themeColor="text1"/>
                <w:sz w:val="18"/>
                <w:szCs w:val="18"/>
              </w:rPr>
              <w:t>33</w:t>
            </w:r>
          </w:p>
        </w:tc>
        <w:tc>
          <w:tcPr>
            <w:tcW w:w="9274" w:type="dxa"/>
            <w:shd w:val="clear" w:color="auto" w:fill="FFFF00"/>
          </w:tcPr>
          <w:p w:rsidR="00B01E20" w:rsidRPr="002D4A9E" w:rsidRDefault="00B01E20" w:rsidP="00B01E20">
            <w:pPr>
              <w:pStyle w:val="Default"/>
              <w:shd w:val="clear" w:color="auto" w:fill="FFFF00"/>
              <w:jc w:val="both"/>
              <w:rPr>
                <w:rFonts w:ascii="Calibri" w:hAnsi="Calibri" w:cs="Calibri"/>
                <w:color w:val="000000" w:themeColor="text1"/>
              </w:rPr>
            </w:pPr>
          </w:p>
        </w:tc>
      </w:tr>
      <w:tr w:rsidR="002D4A9E" w:rsidRPr="002D4A9E" w:rsidTr="00A31BBE">
        <w:tc>
          <w:tcPr>
            <w:tcW w:w="421" w:type="dxa"/>
            <w:shd w:val="clear" w:color="auto" w:fill="FFFF00"/>
            <w:vAlign w:val="center"/>
          </w:tcPr>
          <w:p w:rsidR="00B01E20" w:rsidRPr="002D4A9E" w:rsidRDefault="00B01E20" w:rsidP="00B01E20">
            <w:pPr>
              <w:pStyle w:val="Default"/>
              <w:shd w:val="clear" w:color="auto" w:fill="FFFF00"/>
              <w:jc w:val="center"/>
              <w:rPr>
                <w:rFonts w:ascii="Calibri" w:hAnsi="Calibri" w:cs="Calibri"/>
                <w:color w:val="000000" w:themeColor="text1"/>
                <w:sz w:val="18"/>
                <w:szCs w:val="18"/>
              </w:rPr>
            </w:pPr>
            <w:r w:rsidRPr="002D4A9E">
              <w:rPr>
                <w:rFonts w:ascii="Calibri" w:hAnsi="Calibri" w:cs="Calibri"/>
                <w:color w:val="000000" w:themeColor="text1"/>
                <w:sz w:val="18"/>
                <w:szCs w:val="18"/>
              </w:rPr>
              <w:t>34</w:t>
            </w:r>
          </w:p>
        </w:tc>
        <w:tc>
          <w:tcPr>
            <w:tcW w:w="9274" w:type="dxa"/>
            <w:shd w:val="clear" w:color="auto" w:fill="FFFF00"/>
          </w:tcPr>
          <w:p w:rsidR="00B01E20" w:rsidRPr="002D4A9E" w:rsidRDefault="00B01E20" w:rsidP="00B01E20">
            <w:pPr>
              <w:pStyle w:val="Default"/>
              <w:shd w:val="clear" w:color="auto" w:fill="FFFF00"/>
              <w:jc w:val="both"/>
              <w:rPr>
                <w:rFonts w:ascii="Calibri" w:hAnsi="Calibri" w:cs="Calibri"/>
                <w:color w:val="000000" w:themeColor="text1"/>
              </w:rPr>
            </w:pPr>
          </w:p>
        </w:tc>
      </w:tr>
      <w:tr w:rsidR="002D4A9E" w:rsidRPr="002D4A9E" w:rsidTr="00A31BBE">
        <w:tc>
          <w:tcPr>
            <w:tcW w:w="421" w:type="dxa"/>
            <w:shd w:val="clear" w:color="auto" w:fill="FFFF00"/>
            <w:vAlign w:val="center"/>
          </w:tcPr>
          <w:p w:rsidR="00B01E20" w:rsidRPr="002D4A9E" w:rsidRDefault="00B01E20" w:rsidP="00B01E20">
            <w:pPr>
              <w:pStyle w:val="Default"/>
              <w:shd w:val="clear" w:color="auto" w:fill="FFFF00"/>
              <w:jc w:val="center"/>
              <w:rPr>
                <w:rFonts w:ascii="Calibri" w:hAnsi="Calibri" w:cs="Calibri"/>
                <w:color w:val="000000" w:themeColor="text1"/>
                <w:sz w:val="18"/>
                <w:szCs w:val="18"/>
              </w:rPr>
            </w:pPr>
            <w:r w:rsidRPr="002D4A9E">
              <w:rPr>
                <w:rFonts w:ascii="Calibri" w:hAnsi="Calibri" w:cs="Calibri"/>
                <w:color w:val="000000" w:themeColor="text1"/>
                <w:sz w:val="18"/>
                <w:szCs w:val="18"/>
              </w:rPr>
              <w:t>35</w:t>
            </w:r>
          </w:p>
        </w:tc>
        <w:tc>
          <w:tcPr>
            <w:tcW w:w="9274" w:type="dxa"/>
            <w:shd w:val="clear" w:color="auto" w:fill="FFFF00"/>
          </w:tcPr>
          <w:p w:rsidR="00B01E20" w:rsidRPr="002D4A9E" w:rsidRDefault="00B01E20" w:rsidP="00B01E20">
            <w:pPr>
              <w:pStyle w:val="Default"/>
              <w:shd w:val="clear" w:color="auto" w:fill="FFFF00"/>
              <w:jc w:val="both"/>
              <w:rPr>
                <w:rFonts w:ascii="Calibri" w:hAnsi="Calibri" w:cs="Calibri"/>
                <w:color w:val="000000" w:themeColor="text1"/>
              </w:rPr>
            </w:pPr>
          </w:p>
        </w:tc>
      </w:tr>
      <w:tr w:rsidR="002D4A9E" w:rsidRPr="002D4A9E" w:rsidTr="00A31BBE">
        <w:tc>
          <w:tcPr>
            <w:tcW w:w="421" w:type="dxa"/>
            <w:shd w:val="clear" w:color="auto" w:fill="FFFF00"/>
            <w:vAlign w:val="center"/>
          </w:tcPr>
          <w:p w:rsidR="00B01E20" w:rsidRPr="002D4A9E" w:rsidRDefault="00B01E20" w:rsidP="00B01E20">
            <w:pPr>
              <w:pStyle w:val="Default"/>
              <w:shd w:val="clear" w:color="auto" w:fill="FFFF00"/>
              <w:jc w:val="center"/>
              <w:rPr>
                <w:rFonts w:ascii="Calibri" w:hAnsi="Calibri" w:cs="Calibri"/>
                <w:color w:val="000000" w:themeColor="text1"/>
                <w:sz w:val="18"/>
                <w:szCs w:val="18"/>
              </w:rPr>
            </w:pPr>
            <w:r w:rsidRPr="002D4A9E">
              <w:rPr>
                <w:rFonts w:ascii="Calibri" w:hAnsi="Calibri" w:cs="Calibri"/>
                <w:color w:val="000000" w:themeColor="text1"/>
                <w:sz w:val="18"/>
                <w:szCs w:val="18"/>
              </w:rPr>
              <w:t>36</w:t>
            </w:r>
          </w:p>
        </w:tc>
        <w:tc>
          <w:tcPr>
            <w:tcW w:w="9274" w:type="dxa"/>
            <w:shd w:val="clear" w:color="auto" w:fill="FFFF00"/>
          </w:tcPr>
          <w:p w:rsidR="00B01E20" w:rsidRPr="002D4A9E" w:rsidRDefault="00B01E20" w:rsidP="00B01E20">
            <w:pPr>
              <w:pStyle w:val="Default"/>
              <w:shd w:val="clear" w:color="auto" w:fill="FFFF00"/>
              <w:jc w:val="both"/>
              <w:rPr>
                <w:rFonts w:ascii="Calibri" w:hAnsi="Calibri" w:cs="Calibri"/>
                <w:color w:val="000000" w:themeColor="text1"/>
              </w:rPr>
            </w:pPr>
          </w:p>
        </w:tc>
      </w:tr>
      <w:tr w:rsidR="002D4A9E" w:rsidRPr="002D4A9E" w:rsidTr="00A31BBE">
        <w:tc>
          <w:tcPr>
            <w:tcW w:w="421" w:type="dxa"/>
            <w:shd w:val="clear" w:color="auto" w:fill="FFFF00"/>
            <w:vAlign w:val="center"/>
          </w:tcPr>
          <w:p w:rsidR="00B01E20" w:rsidRPr="002D4A9E" w:rsidRDefault="00B01E20" w:rsidP="00B01E20">
            <w:pPr>
              <w:pStyle w:val="Default"/>
              <w:shd w:val="clear" w:color="auto" w:fill="FFFF00"/>
              <w:jc w:val="center"/>
              <w:rPr>
                <w:rFonts w:ascii="Calibri" w:hAnsi="Calibri" w:cs="Calibri"/>
                <w:color w:val="000000" w:themeColor="text1"/>
                <w:sz w:val="18"/>
                <w:szCs w:val="18"/>
              </w:rPr>
            </w:pPr>
            <w:r w:rsidRPr="002D4A9E">
              <w:rPr>
                <w:rFonts w:ascii="Calibri" w:hAnsi="Calibri" w:cs="Calibri"/>
                <w:color w:val="000000" w:themeColor="text1"/>
                <w:sz w:val="18"/>
                <w:szCs w:val="18"/>
              </w:rPr>
              <w:t>37</w:t>
            </w:r>
          </w:p>
        </w:tc>
        <w:tc>
          <w:tcPr>
            <w:tcW w:w="9274" w:type="dxa"/>
            <w:shd w:val="clear" w:color="auto" w:fill="FFFF00"/>
          </w:tcPr>
          <w:p w:rsidR="00B01E20" w:rsidRPr="002D4A9E" w:rsidRDefault="00B01E20" w:rsidP="00B01E20">
            <w:pPr>
              <w:pStyle w:val="Default"/>
              <w:shd w:val="clear" w:color="auto" w:fill="FFFF00"/>
              <w:jc w:val="both"/>
              <w:rPr>
                <w:rFonts w:ascii="Calibri" w:hAnsi="Calibri" w:cs="Calibri"/>
                <w:color w:val="000000" w:themeColor="text1"/>
              </w:rPr>
            </w:pPr>
          </w:p>
        </w:tc>
      </w:tr>
      <w:tr w:rsidR="002D4A9E" w:rsidRPr="002D4A9E" w:rsidTr="00A31BBE">
        <w:tc>
          <w:tcPr>
            <w:tcW w:w="421" w:type="dxa"/>
            <w:shd w:val="clear" w:color="auto" w:fill="FFFF00"/>
            <w:vAlign w:val="center"/>
          </w:tcPr>
          <w:p w:rsidR="00B01E20" w:rsidRPr="002D4A9E" w:rsidRDefault="00B01E20" w:rsidP="00B01E20">
            <w:pPr>
              <w:pStyle w:val="Default"/>
              <w:shd w:val="clear" w:color="auto" w:fill="FFFF00"/>
              <w:jc w:val="center"/>
              <w:rPr>
                <w:rFonts w:ascii="Calibri" w:hAnsi="Calibri" w:cs="Calibri"/>
                <w:color w:val="000000" w:themeColor="text1"/>
                <w:sz w:val="18"/>
                <w:szCs w:val="18"/>
              </w:rPr>
            </w:pPr>
            <w:r w:rsidRPr="002D4A9E">
              <w:rPr>
                <w:rFonts w:ascii="Calibri" w:hAnsi="Calibri" w:cs="Calibri"/>
                <w:color w:val="000000" w:themeColor="text1"/>
                <w:sz w:val="18"/>
                <w:szCs w:val="18"/>
              </w:rPr>
              <w:t>38</w:t>
            </w:r>
          </w:p>
        </w:tc>
        <w:tc>
          <w:tcPr>
            <w:tcW w:w="9274" w:type="dxa"/>
            <w:shd w:val="clear" w:color="auto" w:fill="FFFF00"/>
          </w:tcPr>
          <w:p w:rsidR="00B01E20" w:rsidRPr="002D4A9E" w:rsidRDefault="00B01E20" w:rsidP="00B01E20">
            <w:pPr>
              <w:pStyle w:val="Default"/>
              <w:shd w:val="clear" w:color="auto" w:fill="FFFF00"/>
              <w:jc w:val="both"/>
              <w:rPr>
                <w:rFonts w:ascii="Calibri" w:hAnsi="Calibri" w:cs="Calibri"/>
                <w:color w:val="000000" w:themeColor="text1"/>
              </w:rPr>
            </w:pPr>
          </w:p>
        </w:tc>
      </w:tr>
      <w:tr w:rsidR="002D4A9E" w:rsidRPr="002D4A9E" w:rsidTr="00A31BBE">
        <w:tc>
          <w:tcPr>
            <w:tcW w:w="421" w:type="dxa"/>
            <w:shd w:val="clear" w:color="auto" w:fill="FFFF00"/>
            <w:vAlign w:val="center"/>
          </w:tcPr>
          <w:p w:rsidR="00B01E20" w:rsidRPr="002D4A9E" w:rsidRDefault="00B01E20" w:rsidP="00B01E20">
            <w:pPr>
              <w:pStyle w:val="Default"/>
              <w:shd w:val="clear" w:color="auto" w:fill="FFFF00"/>
              <w:jc w:val="center"/>
              <w:rPr>
                <w:rFonts w:ascii="Calibri" w:hAnsi="Calibri" w:cs="Calibri"/>
                <w:color w:val="000000" w:themeColor="text1"/>
                <w:sz w:val="18"/>
                <w:szCs w:val="18"/>
              </w:rPr>
            </w:pPr>
            <w:r w:rsidRPr="002D4A9E">
              <w:rPr>
                <w:rFonts w:ascii="Calibri" w:hAnsi="Calibri" w:cs="Calibri"/>
                <w:color w:val="000000" w:themeColor="text1"/>
                <w:sz w:val="18"/>
                <w:szCs w:val="18"/>
              </w:rPr>
              <w:t>39</w:t>
            </w:r>
          </w:p>
        </w:tc>
        <w:tc>
          <w:tcPr>
            <w:tcW w:w="9274" w:type="dxa"/>
            <w:shd w:val="clear" w:color="auto" w:fill="FFFF00"/>
          </w:tcPr>
          <w:p w:rsidR="00B01E20" w:rsidRPr="002D4A9E" w:rsidRDefault="00B01E20" w:rsidP="00B01E20">
            <w:pPr>
              <w:pStyle w:val="Default"/>
              <w:shd w:val="clear" w:color="auto" w:fill="FFFF00"/>
              <w:jc w:val="both"/>
              <w:rPr>
                <w:rFonts w:ascii="Calibri" w:hAnsi="Calibri" w:cs="Calibri"/>
                <w:color w:val="000000" w:themeColor="text1"/>
              </w:rPr>
            </w:pPr>
          </w:p>
        </w:tc>
      </w:tr>
      <w:tr w:rsidR="002D4A9E" w:rsidRPr="002D4A9E" w:rsidTr="00A31BBE">
        <w:tc>
          <w:tcPr>
            <w:tcW w:w="421" w:type="dxa"/>
            <w:shd w:val="clear" w:color="auto" w:fill="FFFF00"/>
            <w:vAlign w:val="center"/>
          </w:tcPr>
          <w:p w:rsidR="00B01E20" w:rsidRPr="002D4A9E" w:rsidRDefault="00B01E20" w:rsidP="00B01E20">
            <w:pPr>
              <w:pStyle w:val="Default"/>
              <w:shd w:val="clear" w:color="auto" w:fill="FFFF00"/>
              <w:jc w:val="center"/>
              <w:rPr>
                <w:rFonts w:ascii="Calibri" w:hAnsi="Calibri" w:cs="Calibri"/>
                <w:color w:val="000000" w:themeColor="text1"/>
                <w:sz w:val="18"/>
                <w:szCs w:val="18"/>
              </w:rPr>
            </w:pPr>
            <w:r w:rsidRPr="002D4A9E">
              <w:rPr>
                <w:rFonts w:ascii="Calibri" w:hAnsi="Calibri" w:cs="Calibri"/>
                <w:color w:val="000000" w:themeColor="text1"/>
                <w:sz w:val="18"/>
                <w:szCs w:val="18"/>
              </w:rPr>
              <w:t>40</w:t>
            </w:r>
          </w:p>
        </w:tc>
        <w:tc>
          <w:tcPr>
            <w:tcW w:w="9274" w:type="dxa"/>
            <w:shd w:val="clear" w:color="auto" w:fill="FFFF00"/>
          </w:tcPr>
          <w:p w:rsidR="00B01E20" w:rsidRPr="002D4A9E" w:rsidRDefault="00B01E20" w:rsidP="00B01E20">
            <w:pPr>
              <w:pStyle w:val="Default"/>
              <w:shd w:val="clear" w:color="auto" w:fill="FFFF00"/>
              <w:jc w:val="both"/>
              <w:rPr>
                <w:rFonts w:ascii="Calibri" w:hAnsi="Calibri" w:cs="Calibri"/>
                <w:color w:val="000000" w:themeColor="text1"/>
              </w:rPr>
            </w:pPr>
          </w:p>
        </w:tc>
      </w:tr>
      <w:tr w:rsidR="002D4A9E" w:rsidRPr="002D4A9E" w:rsidTr="004A336B">
        <w:tc>
          <w:tcPr>
            <w:tcW w:w="421" w:type="dxa"/>
            <w:shd w:val="clear" w:color="auto" w:fill="FFFF00"/>
            <w:vAlign w:val="center"/>
          </w:tcPr>
          <w:p w:rsidR="00B01E20" w:rsidRPr="002D4A9E" w:rsidRDefault="00B01E20" w:rsidP="00A31BBE">
            <w:pPr>
              <w:pStyle w:val="Default"/>
              <w:jc w:val="center"/>
              <w:rPr>
                <w:rFonts w:ascii="Calibri" w:hAnsi="Calibri" w:cs="Calibri"/>
                <w:color w:val="000000" w:themeColor="text1"/>
                <w:sz w:val="18"/>
                <w:szCs w:val="18"/>
                <w:highlight w:val="yellow"/>
              </w:rPr>
            </w:pPr>
            <w:r w:rsidRPr="002D4A9E">
              <w:rPr>
                <w:rFonts w:ascii="Calibri" w:hAnsi="Calibri" w:cs="Calibri"/>
                <w:color w:val="000000" w:themeColor="text1"/>
                <w:sz w:val="18"/>
                <w:szCs w:val="18"/>
                <w:highlight w:val="yellow"/>
              </w:rPr>
              <w:t>41</w:t>
            </w:r>
          </w:p>
        </w:tc>
        <w:tc>
          <w:tcPr>
            <w:tcW w:w="9274" w:type="dxa"/>
            <w:shd w:val="clear" w:color="auto" w:fill="FFFF00"/>
          </w:tcPr>
          <w:p w:rsidR="00B01E20" w:rsidRPr="002D4A9E" w:rsidRDefault="00B01E20" w:rsidP="00A31BBE">
            <w:pPr>
              <w:pStyle w:val="Default"/>
              <w:jc w:val="both"/>
              <w:rPr>
                <w:rFonts w:ascii="Calibri" w:hAnsi="Calibri" w:cs="Calibri"/>
                <w:color w:val="000000" w:themeColor="text1"/>
              </w:rPr>
            </w:pPr>
          </w:p>
        </w:tc>
      </w:tr>
      <w:tr w:rsidR="002D4A9E" w:rsidRPr="002D4A9E" w:rsidTr="004A336B">
        <w:tc>
          <w:tcPr>
            <w:tcW w:w="421" w:type="dxa"/>
            <w:shd w:val="clear" w:color="auto" w:fill="FFFF00"/>
            <w:vAlign w:val="center"/>
          </w:tcPr>
          <w:p w:rsidR="00B01E20" w:rsidRPr="002D4A9E" w:rsidRDefault="00B01E20" w:rsidP="00A31BBE">
            <w:pPr>
              <w:pStyle w:val="Default"/>
              <w:jc w:val="center"/>
              <w:rPr>
                <w:rFonts w:ascii="Calibri" w:hAnsi="Calibri" w:cs="Calibri"/>
                <w:color w:val="000000" w:themeColor="text1"/>
                <w:sz w:val="18"/>
                <w:szCs w:val="18"/>
                <w:highlight w:val="yellow"/>
              </w:rPr>
            </w:pPr>
            <w:r w:rsidRPr="002D4A9E">
              <w:rPr>
                <w:rFonts w:ascii="Calibri" w:hAnsi="Calibri" w:cs="Calibri"/>
                <w:color w:val="000000" w:themeColor="text1"/>
                <w:sz w:val="18"/>
                <w:szCs w:val="18"/>
                <w:highlight w:val="yellow"/>
              </w:rPr>
              <w:t>42</w:t>
            </w:r>
          </w:p>
        </w:tc>
        <w:tc>
          <w:tcPr>
            <w:tcW w:w="9274" w:type="dxa"/>
            <w:shd w:val="clear" w:color="auto" w:fill="FFFF00"/>
          </w:tcPr>
          <w:p w:rsidR="00B01E20" w:rsidRPr="002D4A9E" w:rsidRDefault="00B01E20" w:rsidP="00A31BBE">
            <w:pPr>
              <w:pStyle w:val="Default"/>
              <w:jc w:val="both"/>
              <w:rPr>
                <w:rFonts w:ascii="Calibri" w:hAnsi="Calibri" w:cs="Calibri"/>
                <w:color w:val="000000" w:themeColor="text1"/>
              </w:rPr>
            </w:pPr>
          </w:p>
        </w:tc>
      </w:tr>
      <w:tr w:rsidR="002D4A9E" w:rsidRPr="002D4A9E" w:rsidTr="004A336B">
        <w:tc>
          <w:tcPr>
            <w:tcW w:w="421" w:type="dxa"/>
            <w:shd w:val="clear" w:color="auto" w:fill="FFFF00"/>
            <w:vAlign w:val="center"/>
          </w:tcPr>
          <w:p w:rsidR="00B01E20" w:rsidRPr="002D4A9E" w:rsidRDefault="00B01E20" w:rsidP="00A31BBE">
            <w:pPr>
              <w:pStyle w:val="Default"/>
              <w:jc w:val="center"/>
              <w:rPr>
                <w:rFonts w:ascii="Calibri" w:hAnsi="Calibri" w:cs="Calibri"/>
                <w:color w:val="000000" w:themeColor="text1"/>
                <w:sz w:val="18"/>
                <w:szCs w:val="18"/>
                <w:highlight w:val="yellow"/>
              </w:rPr>
            </w:pPr>
            <w:r w:rsidRPr="002D4A9E">
              <w:rPr>
                <w:rFonts w:ascii="Calibri" w:hAnsi="Calibri" w:cs="Calibri"/>
                <w:color w:val="000000" w:themeColor="text1"/>
                <w:sz w:val="18"/>
                <w:szCs w:val="18"/>
                <w:highlight w:val="yellow"/>
              </w:rPr>
              <w:t>43</w:t>
            </w:r>
          </w:p>
        </w:tc>
        <w:tc>
          <w:tcPr>
            <w:tcW w:w="9274" w:type="dxa"/>
            <w:shd w:val="clear" w:color="auto" w:fill="FFFF00"/>
          </w:tcPr>
          <w:p w:rsidR="00B01E20" w:rsidRPr="002D4A9E" w:rsidRDefault="00B01E20" w:rsidP="00A31BBE">
            <w:pPr>
              <w:pStyle w:val="Default"/>
              <w:jc w:val="both"/>
              <w:rPr>
                <w:rFonts w:ascii="Calibri" w:hAnsi="Calibri" w:cs="Calibri"/>
                <w:color w:val="000000" w:themeColor="text1"/>
              </w:rPr>
            </w:pPr>
          </w:p>
        </w:tc>
      </w:tr>
      <w:tr w:rsidR="002D4A9E" w:rsidRPr="002D4A9E" w:rsidTr="004A336B">
        <w:tc>
          <w:tcPr>
            <w:tcW w:w="421" w:type="dxa"/>
            <w:shd w:val="clear" w:color="auto" w:fill="FFFF00"/>
            <w:vAlign w:val="center"/>
          </w:tcPr>
          <w:p w:rsidR="00B01E20" w:rsidRPr="002D4A9E" w:rsidRDefault="00B01E20" w:rsidP="00A31BBE">
            <w:pPr>
              <w:pStyle w:val="Default"/>
              <w:jc w:val="center"/>
              <w:rPr>
                <w:rFonts w:ascii="Calibri" w:hAnsi="Calibri" w:cs="Calibri"/>
                <w:color w:val="000000" w:themeColor="text1"/>
                <w:sz w:val="18"/>
                <w:szCs w:val="18"/>
                <w:highlight w:val="yellow"/>
              </w:rPr>
            </w:pPr>
            <w:r w:rsidRPr="002D4A9E">
              <w:rPr>
                <w:rFonts w:ascii="Calibri" w:hAnsi="Calibri" w:cs="Calibri"/>
                <w:color w:val="000000" w:themeColor="text1"/>
                <w:sz w:val="18"/>
                <w:szCs w:val="18"/>
                <w:highlight w:val="yellow"/>
              </w:rPr>
              <w:t>44</w:t>
            </w:r>
          </w:p>
        </w:tc>
        <w:tc>
          <w:tcPr>
            <w:tcW w:w="9274" w:type="dxa"/>
            <w:shd w:val="clear" w:color="auto" w:fill="FFFF00"/>
          </w:tcPr>
          <w:p w:rsidR="00B01E20" w:rsidRPr="002D4A9E" w:rsidRDefault="00B01E20" w:rsidP="00A31BBE">
            <w:pPr>
              <w:pStyle w:val="Default"/>
              <w:jc w:val="both"/>
              <w:rPr>
                <w:rFonts w:ascii="Calibri" w:hAnsi="Calibri" w:cs="Calibri"/>
                <w:color w:val="000000" w:themeColor="text1"/>
              </w:rPr>
            </w:pPr>
          </w:p>
        </w:tc>
      </w:tr>
      <w:tr w:rsidR="002D4A9E" w:rsidRPr="002D4A9E" w:rsidTr="004A336B">
        <w:tc>
          <w:tcPr>
            <w:tcW w:w="421" w:type="dxa"/>
            <w:shd w:val="clear" w:color="auto" w:fill="FFFF00"/>
            <w:vAlign w:val="center"/>
          </w:tcPr>
          <w:p w:rsidR="00B01E20" w:rsidRPr="002D4A9E" w:rsidRDefault="00B01E20" w:rsidP="00A31BBE">
            <w:pPr>
              <w:pStyle w:val="Default"/>
              <w:jc w:val="center"/>
              <w:rPr>
                <w:rFonts w:ascii="Calibri" w:hAnsi="Calibri" w:cs="Calibri"/>
                <w:color w:val="000000" w:themeColor="text1"/>
                <w:sz w:val="18"/>
                <w:szCs w:val="18"/>
                <w:highlight w:val="yellow"/>
              </w:rPr>
            </w:pPr>
            <w:r w:rsidRPr="002D4A9E">
              <w:rPr>
                <w:rFonts w:ascii="Calibri" w:hAnsi="Calibri" w:cs="Calibri"/>
                <w:color w:val="000000" w:themeColor="text1"/>
                <w:sz w:val="18"/>
                <w:szCs w:val="18"/>
                <w:highlight w:val="yellow"/>
              </w:rPr>
              <w:t>45</w:t>
            </w:r>
          </w:p>
        </w:tc>
        <w:tc>
          <w:tcPr>
            <w:tcW w:w="9274" w:type="dxa"/>
            <w:shd w:val="clear" w:color="auto" w:fill="FFFF00"/>
          </w:tcPr>
          <w:p w:rsidR="00B01E20" w:rsidRPr="002D4A9E" w:rsidRDefault="00B01E20" w:rsidP="00A31BBE">
            <w:pPr>
              <w:pStyle w:val="Default"/>
              <w:jc w:val="both"/>
              <w:rPr>
                <w:rFonts w:ascii="Calibri" w:hAnsi="Calibri" w:cs="Calibri"/>
                <w:color w:val="000000" w:themeColor="text1"/>
              </w:rPr>
            </w:pPr>
          </w:p>
        </w:tc>
      </w:tr>
      <w:tr w:rsidR="002D4A9E" w:rsidRPr="002D4A9E" w:rsidTr="004A336B">
        <w:tc>
          <w:tcPr>
            <w:tcW w:w="421" w:type="dxa"/>
            <w:shd w:val="clear" w:color="auto" w:fill="FFFF00"/>
            <w:vAlign w:val="center"/>
          </w:tcPr>
          <w:p w:rsidR="00B01E20" w:rsidRPr="002D4A9E" w:rsidRDefault="00B01E20" w:rsidP="00A31BBE">
            <w:pPr>
              <w:pStyle w:val="Default"/>
              <w:jc w:val="center"/>
              <w:rPr>
                <w:rFonts w:ascii="Calibri" w:hAnsi="Calibri" w:cs="Calibri"/>
                <w:color w:val="000000" w:themeColor="text1"/>
                <w:sz w:val="18"/>
                <w:szCs w:val="18"/>
                <w:highlight w:val="yellow"/>
              </w:rPr>
            </w:pPr>
            <w:r w:rsidRPr="002D4A9E">
              <w:rPr>
                <w:rFonts w:ascii="Calibri" w:hAnsi="Calibri" w:cs="Calibri"/>
                <w:color w:val="000000" w:themeColor="text1"/>
                <w:sz w:val="18"/>
                <w:szCs w:val="18"/>
                <w:highlight w:val="yellow"/>
              </w:rPr>
              <w:t>46</w:t>
            </w:r>
          </w:p>
        </w:tc>
        <w:tc>
          <w:tcPr>
            <w:tcW w:w="9274" w:type="dxa"/>
            <w:shd w:val="clear" w:color="auto" w:fill="FFFF00"/>
          </w:tcPr>
          <w:p w:rsidR="00B01E20" w:rsidRPr="002D4A9E" w:rsidRDefault="00B01E20" w:rsidP="00A31BBE">
            <w:pPr>
              <w:pStyle w:val="Default"/>
              <w:jc w:val="both"/>
              <w:rPr>
                <w:rFonts w:ascii="Calibri" w:hAnsi="Calibri" w:cs="Calibri"/>
                <w:color w:val="000000" w:themeColor="text1"/>
              </w:rPr>
            </w:pPr>
          </w:p>
        </w:tc>
      </w:tr>
      <w:tr w:rsidR="002D4A9E" w:rsidRPr="002D4A9E" w:rsidTr="004A336B">
        <w:tc>
          <w:tcPr>
            <w:tcW w:w="421" w:type="dxa"/>
            <w:shd w:val="clear" w:color="auto" w:fill="FFFF00"/>
            <w:vAlign w:val="center"/>
          </w:tcPr>
          <w:p w:rsidR="00B01E20" w:rsidRPr="002D4A9E" w:rsidRDefault="00B01E20" w:rsidP="00A31BBE">
            <w:pPr>
              <w:pStyle w:val="Default"/>
              <w:jc w:val="center"/>
              <w:rPr>
                <w:rFonts w:ascii="Calibri" w:hAnsi="Calibri" w:cs="Calibri"/>
                <w:color w:val="000000" w:themeColor="text1"/>
                <w:sz w:val="18"/>
                <w:szCs w:val="18"/>
                <w:highlight w:val="yellow"/>
              </w:rPr>
            </w:pPr>
            <w:r w:rsidRPr="002D4A9E">
              <w:rPr>
                <w:rFonts w:ascii="Calibri" w:hAnsi="Calibri" w:cs="Calibri"/>
                <w:color w:val="000000" w:themeColor="text1"/>
                <w:sz w:val="18"/>
                <w:szCs w:val="18"/>
                <w:highlight w:val="yellow"/>
              </w:rPr>
              <w:lastRenderedPageBreak/>
              <w:t>47</w:t>
            </w:r>
          </w:p>
        </w:tc>
        <w:tc>
          <w:tcPr>
            <w:tcW w:w="9274" w:type="dxa"/>
            <w:shd w:val="clear" w:color="auto" w:fill="FFFF00"/>
          </w:tcPr>
          <w:p w:rsidR="00B01E20" w:rsidRPr="002D4A9E" w:rsidRDefault="00B01E20" w:rsidP="00A31BBE">
            <w:pPr>
              <w:pStyle w:val="Default"/>
              <w:jc w:val="both"/>
              <w:rPr>
                <w:rFonts w:ascii="Calibri" w:hAnsi="Calibri" w:cs="Calibri"/>
                <w:color w:val="000000" w:themeColor="text1"/>
              </w:rPr>
            </w:pPr>
          </w:p>
        </w:tc>
      </w:tr>
      <w:tr w:rsidR="002D4A9E" w:rsidRPr="002D4A9E" w:rsidTr="004A336B">
        <w:tc>
          <w:tcPr>
            <w:tcW w:w="421" w:type="dxa"/>
            <w:shd w:val="clear" w:color="auto" w:fill="FFFF00"/>
            <w:vAlign w:val="center"/>
          </w:tcPr>
          <w:p w:rsidR="00B01E20" w:rsidRPr="002D4A9E" w:rsidRDefault="00B01E20" w:rsidP="00A31BBE">
            <w:pPr>
              <w:pStyle w:val="Default"/>
              <w:jc w:val="center"/>
              <w:rPr>
                <w:rFonts w:ascii="Calibri" w:hAnsi="Calibri" w:cs="Calibri"/>
                <w:color w:val="000000" w:themeColor="text1"/>
                <w:sz w:val="18"/>
                <w:szCs w:val="18"/>
                <w:highlight w:val="yellow"/>
              </w:rPr>
            </w:pPr>
            <w:r w:rsidRPr="002D4A9E">
              <w:rPr>
                <w:rFonts w:ascii="Calibri" w:hAnsi="Calibri" w:cs="Calibri"/>
                <w:color w:val="000000" w:themeColor="text1"/>
                <w:sz w:val="18"/>
                <w:szCs w:val="18"/>
                <w:highlight w:val="yellow"/>
              </w:rPr>
              <w:t>48</w:t>
            </w:r>
          </w:p>
        </w:tc>
        <w:tc>
          <w:tcPr>
            <w:tcW w:w="9274" w:type="dxa"/>
            <w:shd w:val="clear" w:color="auto" w:fill="FFFF00"/>
          </w:tcPr>
          <w:p w:rsidR="00B01E20" w:rsidRPr="002D4A9E" w:rsidRDefault="00B01E20" w:rsidP="00A31BBE">
            <w:pPr>
              <w:pStyle w:val="Default"/>
              <w:jc w:val="both"/>
              <w:rPr>
                <w:rFonts w:ascii="Calibri" w:hAnsi="Calibri" w:cs="Calibri"/>
                <w:color w:val="000000" w:themeColor="text1"/>
              </w:rPr>
            </w:pPr>
          </w:p>
        </w:tc>
      </w:tr>
      <w:tr w:rsidR="002D4A9E" w:rsidRPr="002D4A9E" w:rsidTr="004A336B">
        <w:tc>
          <w:tcPr>
            <w:tcW w:w="421" w:type="dxa"/>
            <w:shd w:val="clear" w:color="auto" w:fill="FFFF00"/>
            <w:vAlign w:val="center"/>
          </w:tcPr>
          <w:p w:rsidR="00B01E20" w:rsidRPr="002D4A9E" w:rsidRDefault="00B01E20" w:rsidP="00A31BBE">
            <w:pPr>
              <w:pStyle w:val="Default"/>
              <w:jc w:val="center"/>
              <w:rPr>
                <w:rFonts w:ascii="Calibri" w:hAnsi="Calibri" w:cs="Calibri"/>
                <w:color w:val="000000" w:themeColor="text1"/>
                <w:sz w:val="18"/>
                <w:szCs w:val="18"/>
                <w:highlight w:val="yellow"/>
              </w:rPr>
            </w:pPr>
            <w:r w:rsidRPr="002D4A9E">
              <w:rPr>
                <w:rFonts w:ascii="Calibri" w:hAnsi="Calibri" w:cs="Calibri"/>
                <w:color w:val="000000" w:themeColor="text1"/>
                <w:sz w:val="18"/>
                <w:szCs w:val="18"/>
                <w:highlight w:val="yellow"/>
              </w:rPr>
              <w:t>49</w:t>
            </w:r>
          </w:p>
        </w:tc>
        <w:tc>
          <w:tcPr>
            <w:tcW w:w="9274" w:type="dxa"/>
            <w:shd w:val="clear" w:color="auto" w:fill="FFFF00"/>
          </w:tcPr>
          <w:p w:rsidR="00B01E20" w:rsidRPr="002D4A9E" w:rsidRDefault="00B01E20" w:rsidP="00A31BBE">
            <w:pPr>
              <w:pStyle w:val="Default"/>
              <w:jc w:val="both"/>
              <w:rPr>
                <w:rFonts w:ascii="Calibri" w:hAnsi="Calibri" w:cs="Calibri"/>
                <w:color w:val="000000" w:themeColor="text1"/>
              </w:rPr>
            </w:pPr>
          </w:p>
        </w:tc>
      </w:tr>
      <w:tr w:rsidR="002D4A9E" w:rsidRPr="002D4A9E" w:rsidTr="004A336B">
        <w:tc>
          <w:tcPr>
            <w:tcW w:w="421" w:type="dxa"/>
            <w:shd w:val="clear" w:color="auto" w:fill="FFFF00"/>
            <w:vAlign w:val="center"/>
          </w:tcPr>
          <w:p w:rsidR="00B01E20" w:rsidRPr="002D4A9E" w:rsidRDefault="00B01E20" w:rsidP="00A31BBE">
            <w:pPr>
              <w:pStyle w:val="Default"/>
              <w:jc w:val="center"/>
              <w:rPr>
                <w:rFonts w:ascii="Calibri" w:hAnsi="Calibri" w:cs="Calibri"/>
                <w:color w:val="000000" w:themeColor="text1"/>
                <w:sz w:val="18"/>
                <w:szCs w:val="18"/>
                <w:highlight w:val="yellow"/>
              </w:rPr>
            </w:pPr>
            <w:r w:rsidRPr="002D4A9E">
              <w:rPr>
                <w:rFonts w:ascii="Calibri" w:hAnsi="Calibri" w:cs="Calibri"/>
                <w:color w:val="000000" w:themeColor="text1"/>
                <w:sz w:val="18"/>
                <w:szCs w:val="18"/>
                <w:highlight w:val="yellow"/>
              </w:rPr>
              <w:t>50</w:t>
            </w:r>
          </w:p>
        </w:tc>
        <w:tc>
          <w:tcPr>
            <w:tcW w:w="9274" w:type="dxa"/>
            <w:shd w:val="clear" w:color="auto" w:fill="FFFF00"/>
          </w:tcPr>
          <w:p w:rsidR="00B01E20" w:rsidRPr="002D4A9E" w:rsidRDefault="00B01E20" w:rsidP="00A31BBE">
            <w:pPr>
              <w:pStyle w:val="Default"/>
              <w:jc w:val="both"/>
              <w:rPr>
                <w:rFonts w:ascii="Calibri" w:hAnsi="Calibri" w:cs="Calibri"/>
                <w:color w:val="000000" w:themeColor="text1"/>
              </w:rPr>
            </w:pPr>
          </w:p>
        </w:tc>
      </w:tr>
      <w:tr w:rsidR="002D4A9E" w:rsidRPr="002D4A9E" w:rsidTr="004A336B">
        <w:tc>
          <w:tcPr>
            <w:tcW w:w="421" w:type="dxa"/>
            <w:shd w:val="clear" w:color="auto" w:fill="FFFF00"/>
            <w:vAlign w:val="center"/>
          </w:tcPr>
          <w:p w:rsidR="00B01E20" w:rsidRPr="002D4A9E" w:rsidRDefault="00B01E20" w:rsidP="00A31BBE">
            <w:pPr>
              <w:pStyle w:val="Default"/>
              <w:jc w:val="center"/>
              <w:rPr>
                <w:rFonts w:ascii="Calibri" w:hAnsi="Calibri" w:cs="Calibri"/>
                <w:color w:val="000000" w:themeColor="text1"/>
                <w:sz w:val="18"/>
                <w:szCs w:val="18"/>
                <w:highlight w:val="yellow"/>
              </w:rPr>
            </w:pPr>
            <w:r w:rsidRPr="002D4A9E">
              <w:rPr>
                <w:rFonts w:ascii="Calibri" w:hAnsi="Calibri" w:cs="Calibri"/>
                <w:color w:val="000000" w:themeColor="text1"/>
                <w:sz w:val="18"/>
                <w:szCs w:val="18"/>
                <w:highlight w:val="yellow"/>
              </w:rPr>
              <w:t>51</w:t>
            </w:r>
          </w:p>
        </w:tc>
        <w:tc>
          <w:tcPr>
            <w:tcW w:w="9274" w:type="dxa"/>
            <w:shd w:val="clear" w:color="auto" w:fill="FFFF00"/>
          </w:tcPr>
          <w:p w:rsidR="00B01E20" w:rsidRPr="002D4A9E" w:rsidRDefault="00B01E20" w:rsidP="00A31BBE">
            <w:pPr>
              <w:pStyle w:val="Default"/>
              <w:jc w:val="both"/>
              <w:rPr>
                <w:rFonts w:ascii="Calibri" w:hAnsi="Calibri" w:cs="Calibri"/>
                <w:color w:val="000000" w:themeColor="text1"/>
              </w:rPr>
            </w:pPr>
          </w:p>
        </w:tc>
      </w:tr>
      <w:tr w:rsidR="002D4A9E" w:rsidRPr="002D4A9E" w:rsidTr="004A336B">
        <w:tc>
          <w:tcPr>
            <w:tcW w:w="421" w:type="dxa"/>
            <w:shd w:val="clear" w:color="auto" w:fill="FFFF00"/>
            <w:vAlign w:val="center"/>
          </w:tcPr>
          <w:p w:rsidR="00B01E20" w:rsidRPr="002D4A9E" w:rsidRDefault="00B01E20" w:rsidP="00A31BBE">
            <w:pPr>
              <w:pStyle w:val="Default"/>
              <w:jc w:val="center"/>
              <w:rPr>
                <w:rFonts w:ascii="Calibri" w:hAnsi="Calibri" w:cs="Calibri"/>
                <w:color w:val="000000" w:themeColor="text1"/>
                <w:sz w:val="18"/>
                <w:szCs w:val="18"/>
                <w:highlight w:val="yellow"/>
              </w:rPr>
            </w:pPr>
            <w:r w:rsidRPr="002D4A9E">
              <w:rPr>
                <w:rFonts w:ascii="Calibri" w:hAnsi="Calibri" w:cs="Calibri"/>
                <w:color w:val="000000" w:themeColor="text1"/>
                <w:sz w:val="18"/>
                <w:szCs w:val="18"/>
                <w:highlight w:val="yellow"/>
              </w:rPr>
              <w:t>52</w:t>
            </w:r>
          </w:p>
        </w:tc>
        <w:tc>
          <w:tcPr>
            <w:tcW w:w="9274" w:type="dxa"/>
            <w:shd w:val="clear" w:color="auto" w:fill="FFFF00"/>
          </w:tcPr>
          <w:p w:rsidR="00B01E20" w:rsidRPr="002D4A9E" w:rsidRDefault="00B01E20" w:rsidP="00A31BBE">
            <w:pPr>
              <w:pStyle w:val="Default"/>
              <w:jc w:val="both"/>
              <w:rPr>
                <w:rFonts w:ascii="Calibri" w:hAnsi="Calibri" w:cs="Calibri"/>
                <w:color w:val="000000" w:themeColor="text1"/>
              </w:rPr>
            </w:pPr>
          </w:p>
        </w:tc>
      </w:tr>
      <w:tr w:rsidR="002D4A9E" w:rsidRPr="002D4A9E" w:rsidTr="004A336B">
        <w:tc>
          <w:tcPr>
            <w:tcW w:w="421" w:type="dxa"/>
            <w:shd w:val="clear" w:color="auto" w:fill="FFFF00"/>
            <w:vAlign w:val="center"/>
          </w:tcPr>
          <w:p w:rsidR="00B01E20" w:rsidRPr="002D4A9E" w:rsidRDefault="00B01E20" w:rsidP="00A31BBE">
            <w:pPr>
              <w:pStyle w:val="Default"/>
              <w:jc w:val="center"/>
              <w:rPr>
                <w:rFonts w:ascii="Calibri" w:hAnsi="Calibri" w:cs="Calibri"/>
                <w:color w:val="000000" w:themeColor="text1"/>
                <w:sz w:val="18"/>
                <w:szCs w:val="18"/>
                <w:highlight w:val="yellow"/>
              </w:rPr>
            </w:pPr>
            <w:r w:rsidRPr="002D4A9E">
              <w:rPr>
                <w:rFonts w:ascii="Calibri" w:hAnsi="Calibri" w:cs="Calibri"/>
                <w:color w:val="000000" w:themeColor="text1"/>
                <w:sz w:val="18"/>
                <w:szCs w:val="18"/>
                <w:highlight w:val="yellow"/>
              </w:rPr>
              <w:t>53</w:t>
            </w:r>
          </w:p>
        </w:tc>
        <w:tc>
          <w:tcPr>
            <w:tcW w:w="9274" w:type="dxa"/>
            <w:shd w:val="clear" w:color="auto" w:fill="FFFF00"/>
          </w:tcPr>
          <w:p w:rsidR="00B01E20" w:rsidRPr="002D4A9E" w:rsidRDefault="00B01E20" w:rsidP="00A31BBE">
            <w:pPr>
              <w:pStyle w:val="Default"/>
              <w:jc w:val="both"/>
              <w:rPr>
                <w:rFonts w:ascii="Calibri" w:hAnsi="Calibri" w:cs="Calibri"/>
                <w:color w:val="000000" w:themeColor="text1"/>
              </w:rPr>
            </w:pPr>
          </w:p>
        </w:tc>
      </w:tr>
      <w:tr w:rsidR="002D4A9E" w:rsidRPr="002D4A9E" w:rsidTr="004A336B">
        <w:tc>
          <w:tcPr>
            <w:tcW w:w="421" w:type="dxa"/>
            <w:shd w:val="clear" w:color="auto" w:fill="FFFF00"/>
            <w:vAlign w:val="center"/>
          </w:tcPr>
          <w:p w:rsidR="00B01E20" w:rsidRPr="002D4A9E" w:rsidRDefault="00B01E20" w:rsidP="00A31BBE">
            <w:pPr>
              <w:pStyle w:val="Default"/>
              <w:jc w:val="center"/>
              <w:rPr>
                <w:rFonts w:ascii="Calibri" w:hAnsi="Calibri" w:cs="Calibri"/>
                <w:color w:val="000000" w:themeColor="text1"/>
                <w:sz w:val="18"/>
                <w:szCs w:val="18"/>
                <w:highlight w:val="yellow"/>
              </w:rPr>
            </w:pPr>
            <w:r w:rsidRPr="002D4A9E">
              <w:rPr>
                <w:rFonts w:ascii="Calibri" w:hAnsi="Calibri" w:cs="Calibri"/>
                <w:color w:val="000000" w:themeColor="text1"/>
                <w:sz w:val="18"/>
                <w:szCs w:val="18"/>
                <w:highlight w:val="yellow"/>
              </w:rPr>
              <w:t>54</w:t>
            </w:r>
          </w:p>
        </w:tc>
        <w:tc>
          <w:tcPr>
            <w:tcW w:w="9274" w:type="dxa"/>
            <w:shd w:val="clear" w:color="auto" w:fill="FFFF00"/>
          </w:tcPr>
          <w:p w:rsidR="00B01E20" w:rsidRPr="002D4A9E" w:rsidRDefault="00B01E20" w:rsidP="00A31BBE">
            <w:pPr>
              <w:pStyle w:val="Default"/>
              <w:jc w:val="both"/>
              <w:rPr>
                <w:rFonts w:ascii="Calibri" w:hAnsi="Calibri" w:cs="Calibri"/>
                <w:color w:val="000000" w:themeColor="text1"/>
              </w:rPr>
            </w:pPr>
          </w:p>
        </w:tc>
      </w:tr>
      <w:tr w:rsidR="002D4A9E" w:rsidRPr="002D4A9E" w:rsidTr="004A336B">
        <w:tc>
          <w:tcPr>
            <w:tcW w:w="421" w:type="dxa"/>
            <w:shd w:val="clear" w:color="auto" w:fill="FFFF00"/>
            <w:vAlign w:val="center"/>
          </w:tcPr>
          <w:p w:rsidR="00B01E20" w:rsidRPr="002D4A9E" w:rsidRDefault="00B01E20" w:rsidP="00A31BBE">
            <w:pPr>
              <w:pStyle w:val="Default"/>
              <w:jc w:val="center"/>
              <w:rPr>
                <w:rFonts w:ascii="Calibri" w:hAnsi="Calibri" w:cs="Calibri"/>
                <w:color w:val="000000" w:themeColor="text1"/>
                <w:sz w:val="18"/>
                <w:szCs w:val="18"/>
                <w:highlight w:val="yellow"/>
              </w:rPr>
            </w:pPr>
            <w:r w:rsidRPr="002D4A9E">
              <w:rPr>
                <w:rFonts w:ascii="Calibri" w:hAnsi="Calibri" w:cs="Calibri"/>
                <w:color w:val="000000" w:themeColor="text1"/>
                <w:sz w:val="18"/>
                <w:szCs w:val="18"/>
                <w:highlight w:val="yellow"/>
              </w:rPr>
              <w:t>55</w:t>
            </w:r>
          </w:p>
        </w:tc>
        <w:tc>
          <w:tcPr>
            <w:tcW w:w="9274" w:type="dxa"/>
            <w:shd w:val="clear" w:color="auto" w:fill="FFFF00"/>
          </w:tcPr>
          <w:p w:rsidR="00B01E20" w:rsidRPr="002D4A9E" w:rsidRDefault="00B01E20" w:rsidP="00A31BBE">
            <w:pPr>
              <w:pStyle w:val="Default"/>
              <w:jc w:val="both"/>
              <w:rPr>
                <w:rFonts w:ascii="Calibri" w:hAnsi="Calibri" w:cs="Calibri"/>
                <w:color w:val="000000" w:themeColor="text1"/>
              </w:rPr>
            </w:pPr>
          </w:p>
        </w:tc>
      </w:tr>
      <w:tr w:rsidR="002D4A9E" w:rsidRPr="002D4A9E" w:rsidTr="004A336B">
        <w:tc>
          <w:tcPr>
            <w:tcW w:w="421" w:type="dxa"/>
            <w:shd w:val="clear" w:color="auto" w:fill="FFFF00"/>
            <w:vAlign w:val="center"/>
          </w:tcPr>
          <w:p w:rsidR="00B01E20" w:rsidRPr="002D4A9E" w:rsidRDefault="00B01E20" w:rsidP="00A31BBE">
            <w:pPr>
              <w:pStyle w:val="Default"/>
              <w:jc w:val="center"/>
              <w:rPr>
                <w:rFonts w:ascii="Calibri" w:hAnsi="Calibri" w:cs="Calibri"/>
                <w:color w:val="000000" w:themeColor="text1"/>
                <w:sz w:val="18"/>
                <w:szCs w:val="18"/>
                <w:highlight w:val="yellow"/>
              </w:rPr>
            </w:pPr>
            <w:r w:rsidRPr="002D4A9E">
              <w:rPr>
                <w:rFonts w:ascii="Calibri" w:hAnsi="Calibri" w:cs="Calibri"/>
                <w:color w:val="000000" w:themeColor="text1"/>
                <w:sz w:val="18"/>
                <w:szCs w:val="18"/>
                <w:highlight w:val="yellow"/>
              </w:rPr>
              <w:t>56</w:t>
            </w:r>
          </w:p>
        </w:tc>
        <w:tc>
          <w:tcPr>
            <w:tcW w:w="9274" w:type="dxa"/>
            <w:shd w:val="clear" w:color="auto" w:fill="FFFF00"/>
          </w:tcPr>
          <w:p w:rsidR="00B01E20" w:rsidRPr="002D4A9E" w:rsidRDefault="00B01E20" w:rsidP="00A31BBE">
            <w:pPr>
              <w:pStyle w:val="Default"/>
              <w:jc w:val="both"/>
              <w:rPr>
                <w:rFonts w:ascii="Calibri" w:hAnsi="Calibri" w:cs="Calibri"/>
                <w:color w:val="000000" w:themeColor="text1"/>
              </w:rPr>
            </w:pPr>
          </w:p>
        </w:tc>
      </w:tr>
      <w:tr w:rsidR="002D4A9E" w:rsidRPr="002D4A9E" w:rsidTr="004A336B">
        <w:tc>
          <w:tcPr>
            <w:tcW w:w="421" w:type="dxa"/>
            <w:shd w:val="clear" w:color="auto" w:fill="FFFF00"/>
            <w:vAlign w:val="center"/>
          </w:tcPr>
          <w:p w:rsidR="00B01E20" w:rsidRPr="002D4A9E" w:rsidRDefault="00B01E20" w:rsidP="00A31BBE">
            <w:pPr>
              <w:pStyle w:val="Default"/>
              <w:jc w:val="center"/>
              <w:rPr>
                <w:rFonts w:ascii="Calibri" w:hAnsi="Calibri" w:cs="Calibri"/>
                <w:color w:val="000000" w:themeColor="text1"/>
                <w:sz w:val="18"/>
                <w:szCs w:val="18"/>
                <w:highlight w:val="yellow"/>
              </w:rPr>
            </w:pPr>
            <w:r w:rsidRPr="002D4A9E">
              <w:rPr>
                <w:rFonts w:ascii="Calibri" w:hAnsi="Calibri" w:cs="Calibri"/>
                <w:color w:val="000000" w:themeColor="text1"/>
                <w:sz w:val="18"/>
                <w:szCs w:val="18"/>
                <w:highlight w:val="yellow"/>
              </w:rPr>
              <w:t>57</w:t>
            </w:r>
          </w:p>
        </w:tc>
        <w:tc>
          <w:tcPr>
            <w:tcW w:w="9274" w:type="dxa"/>
            <w:shd w:val="clear" w:color="auto" w:fill="FFFF00"/>
          </w:tcPr>
          <w:p w:rsidR="00B01E20" w:rsidRPr="002D4A9E" w:rsidRDefault="00B01E20" w:rsidP="00A31BBE">
            <w:pPr>
              <w:pStyle w:val="Default"/>
              <w:jc w:val="both"/>
              <w:rPr>
                <w:rFonts w:ascii="Calibri" w:hAnsi="Calibri" w:cs="Calibri"/>
                <w:color w:val="000000" w:themeColor="text1"/>
              </w:rPr>
            </w:pPr>
          </w:p>
        </w:tc>
      </w:tr>
      <w:tr w:rsidR="002D4A9E" w:rsidRPr="002D4A9E" w:rsidTr="004A336B">
        <w:tc>
          <w:tcPr>
            <w:tcW w:w="421" w:type="dxa"/>
            <w:shd w:val="clear" w:color="auto" w:fill="FFFF00"/>
            <w:vAlign w:val="center"/>
          </w:tcPr>
          <w:p w:rsidR="00B01E20" w:rsidRPr="002D4A9E" w:rsidRDefault="00B01E20" w:rsidP="00A31BBE">
            <w:pPr>
              <w:pStyle w:val="Default"/>
              <w:jc w:val="center"/>
              <w:rPr>
                <w:rFonts w:ascii="Calibri" w:hAnsi="Calibri" w:cs="Calibri"/>
                <w:color w:val="000000" w:themeColor="text1"/>
                <w:sz w:val="18"/>
                <w:szCs w:val="18"/>
                <w:highlight w:val="yellow"/>
              </w:rPr>
            </w:pPr>
            <w:r w:rsidRPr="002D4A9E">
              <w:rPr>
                <w:rFonts w:ascii="Calibri" w:hAnsi="Calibri" w:cs="Calibri"/>
                <w:color w:val="000000" w:themeColor="text1"/>
                <w:sz w:val="18"/>
                <w:szCs w:val="18"/>
                <w:highlight w:val="yellow"/>
              </w:rPr>
              <w:t>58</w:t>
            </w:r>
          </w:p>
        </w:tc>
        <w:tc>
          <w:tcPr>
            <w:tcW w:w="9274" w:type="dxa"/>
            <w:shd w:val="clear" w:color="auto" w:fill="FFFF00"/>
          </w:tcPr>
          <w:p w:rsidR="00B01E20" w:rsidRPr="002D4A9E" w:rsidRDefault="00B01E20" w:rsidP="00A31BBE">
            <w:pPr>
              <w:pStyle w:val="Default"/>
              <w:jc w:val="both"/>
              <w:rPr>
                <w:rFonts w:ascii="Calibri" w:hAnsi="Calibri" w:cs="Calibri"/>
                <w:color w:val="000000" w:themeColor="text1"/>
              </w:rPr>
            </w:pPr>
          </w:p>
        </w:tc>
      </w:tr>
      <w:tr w:rsidR="002D4A9E" w:rsidRPr="002D4A9E" w:rsidTr="004A336B">
        <w:tc>
          <w:tcPr>
            <w:tcW w:w="421" w:type="dxa"/>
            <w:shd w:val="clear" w:color="auto" w:fill="FFFF00"/>
            <w:vAlign w:val="center"/>
          </w:tcPr>
          <w:p w:rsidR="00B01E20" w:rsidRPr="002D4A9E" w:rsidRDefault="00B01E20" w:rsidP="00A31BBE">
            <w:pPr>
              <w:pStyle w:val="Default"/>
              <w:jc w:val="center"/>
              <w:rPr>
                <w:rFonts w:ascii="Calibri" w:hAnsi="Calibri" w:cs="Calibri"/>
                <w:color w:val="000000" w:themeColor="text1"/>
                <w:sz w:val="18"/>
                <w:szCs w:val="18"/>
                <w:highlight w:val="yellow"/>
              </w:rPr>
            </w:pPr>
            <w:r w:rsidRPr="002D4A9E">
              <w:rPr>
                <w:rFonts w:ascii="Calibri" w:hAnsi="Calibri" w:cs="Calibri"/>
                <w:color w:val="000000" w:themeColor="text1"/>
                <w:sz w:val="18"/>
                <w:szCs w:val="18"/>
                <w:highlight w:val="yellow"/>
              </w:rPr>
              <w:t>59</w:t>
            </w:r>
          </w:p>
        </w:tc>
        <w:tc>
          <w:tcPr>
            <w:tcW w:w="9274" w:type="dxa"/>
            <w:shd w:val="clear" w:color="auto" w:fill="FFFF00"/>
          </w:tcPr>
          <w:p w:rsidR="00B01E20" w:rsidRPr="002D4A9E" w:rsidRDefault="00B01E20" w:rsidP="00A31BBE">
            <w:pPr>
              <w:pStyle w:val="Default"/>
              <w:jc w:val="both"/>
              <w:rPr>
                <w:rFonts w:ascii="Calibri" w:hAnsi="Calibri" w:cs="Calibri"/>
                <w:color w:val="000000" w:themeColor="text1"/>
              </w:rPr>
            </w:pPr>
          </w:p>
        </w:tc>
      </w:tr>
      <w:tr w:rsidR="002D4A9E" w:rsidRPr="002D4A9E" w:rsidTr="004A336B">
        <w:tc>
          <w:tcPr>
            <w:tcW w:w="421" w:type="dxa"/>
            <w:shd w:val="clear" w:color="auto" w:fill="FFFF00"/>
            <w:vAlign w:val="center"/>
          </w:tcPr>
          <w:p w:rsidR="00B01E20" w:rsidRPr="002D4A9E" w:rsidRDefault="00B01E20" w:rsidP="00A31BBE">
            <w:pPr>
              <w:pStyle w:val="Default"/>
              <w:jc w:val="center"/>
              <w:rPr>
                <w:rFonts w:ascii="Calibri" w:hAnsi="Calibri" w:cs="Calibri"/>
                <w:color w:val="000000" w:themeColor="text1"/>
                <w:sz w:val="18"/>
                <w:szCs w:val="18"/>
                <w:highlight w:val="yellow"/>
              </w:rPr>
            </w:pPr>
            <w:r w:rsidRPr="002D4A9E">
              <w:rPr>
                <w:rFonts w:ascii="Calibri" w:hAnsi="Calibri" w:cs="Calibri"/>
                <w:color w:val="000000" w:themeColor="text1"/>
                <w:sz w:val="18"/>
                <w:szCs w:val="18"/>
                <w:highlight w:val="yellow"/>
              </w:rPr>
              <w:t>60</w:t>
            </w:r>
          </w:p>
        </w:tc>
        <w:tc>
          <w:tcPr>
            <w:tcW w:w="9274" w:type="dxa"/>
            <w:shd w:val="clear" w:color="auto" w:fill="FFFF00"/>
          </w:tcPr>
          <w:p w:rsidR="00B01E20" w:rsidRPr="002D4A9E" w:rsidRDefault="00B01E20" w:rsidP="00A31BBE">
            <w:pPr>
              <w:pStyle w:val="Default"/>
              <w:jc w:val="both"/>
              <w:rPr>
                <w:rFonts w:ascii="Calibri" w:hAnsi="Calibri" w:cs="Calibri"/>
                <w:color w:val="000000" w:themeColor="text1"/>
              </w:rPr>
            </w:pPr>
          </w:p>
        </w:tc>
      </w:tr>
      <w:tr w:rsidR="002D4A9E" w:rsidRPr="002D4A9E" w:rsidTr="00A31BBE">
        <w:tc>
          <w:tcPr>
            <w:tcW w:w="421" w:type="dxa"/>
            <w:vAlign w:val="center"/>
          </w:tcPr>
          <w:p w:rsidR="00B01E20" w:rsidRPr="002D4A9E" w:rsidRDefault="00B01E20" w:rsidP="00A31BBE">
            <w:pPr>
              <w:pStyle w:val="Default"/>
              <w:jc w:val="center"/>
              <w:rPr>
                <w:rFonts w:ascii="Calibri" w:hAnsi="Calibri" w:cs="Calibri"/>
                <w:color w:val="000000" w:themeColor="text1"/>
                <w:sz w:val="18"/>
                <w:szCs w:val="18"/>
              </w:rPr>
            </w:pPr>
            <w:r w:rsidRPr="002D4A9E">
              <w:rPr>
                <w:rFonts w:ascii="Calibri" w:hAnsi="Calibri" w:cs="Calibri"/>
                <w:color w:val="000000" w:themeColor="text1"/>
                <w:sz w:val="18"/>
                <w:szCs w:val="18"/>
              </w:rPr>
              <w:t>61</w:t>
            </w:r>
          </w:p>
        </w:tc>
        <w:tc>
          <w:tcPr>
            <w:tcW w:w="9274" w:type="dxa"/>
          </w:tcPr>
          <w:p w:rsidR="00B01E20" w:rsidRPr="002D4A9E" w:rsidRDefault="00B01E20" w:rsidP="00A31BBE">
            <w:pPr>
              <w:pStyle w:val="Default"/>
              <w:jc w:val="both"/>
              <w:rPr>
                <w:rFonts w:ascii="Calibri" w:hAnsi="Calibri" w:cs="Calibri"/>
                <w:color w:val="000000" w:themeColor="text1"/>
              </w:rPr>
            </w:pPr>
          </w:p>
        </w:tc>
      </w:tr>
      <w:tr w:rsidR="002D4A9E" w:rsidRPr="002D4A9E" w:rsidTr="00A31BBE">
        <w:tc>
          <w:tcPr>
            <w:tcW w:w="421" w:type="dxa"/>
            <w:vAlign w:val="center"/>
          </w:tcPr>
          <w:p w:rsidR="00B01E20" w:rsidRPr="002D4A9E" w:rsidRDefault="00B01E20" w:rsidP="00A31BBE">
            <w:pPr>
              <w:pStyle w:val="Default"/>
              <w:jc w:val="center"/>
              <w:rPr>
                <w:rFonts w:ascii="Calibri" w:hAnsi="Calibri" w:cs="Calibri"/>
                <w:color w:val="000000" w:themeColor="text1"/>
                <w:sz w:val="18"/>
                <w:szCs w:val="18"/>
              </w:rPr>
            </w:pPr>
            <w:r w:rsidRPr="002D4A9E">
              <w:rPr>
                <w:rFonts w:ascii="Calibri" w:hAnsi="Calibri" w:cs="Calibri"/>
                <w:color w:val="000000" w:themeColor="text1"/>
                <w:sz w:val="18"/>
                <w:szCs w:val="18"/>
              </w:rPr>
              <w:t>62</w:t>
            </w:r>
          </w:p>
        </w:tc>
        <w:tc>
          <w:tcPr>
            <w:tcW w:w="9274" w:type="dxa"/>
          </w:tcPr>
          <w:p w:rsidR="00B01E20" w:rsidRPr="002D4A9E" w:rsidRDefault="00B01E20" w:rsidP="00A31BBE">
            <w:pPr>
              <w:pStyle w:val="Default"/>
              <w:jc w:val="both"/>
              <w:rPr>
                <w:rFonts w:ascii="Calibri" w:hAnsi="Calibri" w:cs="Calibri"/>
                <w:color w:val="000000" w:themeColor="text1"/>
              </w:rPr>
            </w:pPr>
          </w:p>
        </w:tc>
      </w:tr>
      <w:tr w:rsidR="002D4A9E" w:rsidRPr="002D4A9E" w:rsidTr="00A31BBE">
        <w:tc>
          <w:tcPr>
            <w:tcW w:w="421" w:type="dxa"/>
            <w:vAlign w:val="center"/>
          </w:tcPr>
          <w:p w:rsidR="00B01E20" w:rsidRPr="002D4A9E" w:rsidRDefault="00B01E20" w:rsidP="00A31BBE">
            <w:pPr>
              <w:pStyle w:val="Default"/>
              <w:jc w:val="center"/>
              <w:rPr>
                <w:rFonts w:ascii="Calibri" w:hAnsi="Calibri" w:cs="Calibri"/>
                <w:color w:val="000000" w:themeColor="text1"/>
                <w:sz w:val="18"/>
                <w:szCs w:val="18"/>
              </w:rPr>
            </w:pPr>
            <w:r w:rsidRPr="002D4A9E">
              <w:rPr>
                <w:rFonts w:ascii="Calibri" w:hAnsi="Calibri" w:cs="Calibri"/>
                <w:color w:val="000000" w:themeColor="text1"/>
                <w:sz w:val="18"/>
                <w:szCs w:val="18"/>
              </w:rPr>
              <w:t>63</w:t>
            </w:r>
          </w:p>
        </w:tc>
        <w:tc>
          <w:tcPr>
            <w:tcW w:w="9274" w:type="dxa"/>
          </w:tcPr>
          <w:p w:rsidR="00B01E20" w:rsidRPr="002D4A9E" w:rsidRDefault="00B01E20" w:rsidP="00A31BBE">
            <w:pPr>
              <w:pStyle w:val="Default"/>
              <w:jc w:val="both"/>
              <w:rPr>
                <w:rFonts w:ascii="Calibri" w:hAnsi="Calibri" w:cs="Calibri"/>
                <w:color w:val="000000" w:themeColor="text1"/>
              </w:rPr>
            </w:pPr>
          </w:p>
        </w:tc>
      </w:tr>
      <w:tr w:rsidR="002D4A9E" w:rsidRPr="002D4A9E" w:rsidTr="00A31BBE">
        <w:tc>
          <w:tcPr>
            <w:tcW w:w="421" w:type="dxa"/>
            <w:vAlign w:val="center"/>
          </w:tcPr>
          <w:p w:rsidR="00B01E20" w:rsidRPr="002D4A9E" w:rsidRDefault="00B01E20" w:rsidP="00A31BBE">
            <w:pPr>
              <w:pStyle w:val="Default"/>
              <w:jc w:val="center"/>
              <w:rPr>
                <w:rFonts w:ascii="Calibri" w:hAnsi="Calibri" w:cs="Calibri"/>
                <w:color w:val="000000" w:themeColor="text1"/>
                <w:sz w:val="18"/>
                <w:szCs w:val="18"/>
              </w:rPr>
            </w:pPr>
            <w:r w:rsidRPr="002D4A9E">
              <w:rPr>
                <w:rFonts w:ascii="Calibri" w:hAnsi="Calibri" w:cs="Calibri"/>
                <w:color w:val="000000" w:themeColor="text1"/>
                <w:sz w:val="18"/>
                <w:szCs w:val="18"/>
              </w:rPr>
              <w:t>64</w:t>
            </w:r>
          </w:p>
        </w:tc>
        <w:tc>
          <w:tcPr>
            <w:tcW w:w="9274" w:type="dxa"/>
          </w:tcPr>
          <w:p w:rsidR="00B01E20" w:rsidRPr="002D4A9E" w:rsidRDefault="00B01E20" w:rsidP="00A31BBE">
            <w:pPr>
              <w:pStyle w:val="Default"/>
              <w:jc w:val="both"/>
              <w:rPr>
                <w:rFonts w:ascii="Calibri" w:hAnsi="Calibri" w:cs="Calibri"/>
                <w:color w:val="000000" w:themeColor="text1"/>
              </w:rPr>
            </w:pPr>
          </w:p>
        </w:tc>
      </w:tr>
      <w:tr w:rsidR="002D4A9E" w:rsidRPr="002D4A9E" w:rsidTr="00A31BBE">
        <w:tc>
          <w:tcPr>
            <w:tcW w:w="421" w:type="dxa"/>
            <w:vAlign w:val="center"/>
          </w:tcPr>
          <w:p w:rsidR="00B01E20" w:rsidRPr="002D4A9E" w:rsidRDefault="00B01E20" w:rsidP="00A31BBE">
            <w:pPr>
              <w:pStyle w:val="Default"/>
              <w:jc w:val="center"/>
              <w:rPr>
                <w:rFonts w:ascii="Calibri" w:hAnsi="Calibri" w:cs="Calibri"/>
                <w:color w:val="000000" w:themeColor="text1"/>
                <w:sz w:val="18"/>
                <w:szCs w:val="18"/>
              </w:rPr>
            </w:pPr>
            <w:r w:rsidRPr="002D4A9E">
              <w:rPr>
                <w:rFonts w:ascii="Calibri" w:hAnsi="Calibri" w:cs="Calibri"/>
                <w:color w:val="000000" w:themeColor="text1"/>
                <w:sz w:val="18"/>
                <w:szCs w:val="18"/>
              </w:rPr>
              <w:t>65</w:t>
            </w:r>
          </w:p>
        </w:tc>
        <w:tc>
          <w:tcPr>
            <w:tcW w:w="9274" w:type="dxa"/>
          </w:tcPr>
          <w:p w:rsidR="00B01E20" w:rsidRPr="002D4A9E" w:rsidRDefault="00B01E20" w:rsidP="00A31BBE">
            <w:pPr>
              <w:pStyle w:val="Default"/>
              <w:jc w:val="both"/>
              <w:rPr>
                <w:rFonts w:ascii="Calibri" w:hAnsi="Calibri" w:cs="Calibri"/>
                <w:color w:val="000000" w:themeColor="text1"/>
              </w:rPr>
            </w:pPr>
          </w:p>
        </w:tc>
      </w:tr>
      <w:tr w:rsidR="002D4A9E" w:rsidRPr="002D4A9E" w:rsidTr="00A31BBE">
        <w:tc>
          <w:tcPr>
            <w:tcW w:w="421" w:type="dxa"/>
            <w:vAlign w:val="center"/>
          </w:tcPr>
          <w:p w:rsidR="00B01E20" w:rsidRPr="002D4A9E" w:rsidRDefault="00B01E20" w:rsidP="00A31BBE">
            <w:pPr>
              <w:pStyle w:val="Default"/>
              <w:jc w:val="center"/>
              <w:rPr>
                <w:rFonts w:ascii="Calibri" w:hAnsi="Calibri" w:cs="Calibri"/>
                <w:color w:val="000000" w:themeColor="text1"/>
                <w:sz w:val="18"/>
                <w:szCs w:val="18"/>
              </w:rPr>
            </w:pPr>
            <w:r w:rsidRPr="002D4A9E">
              <w:rPr>
                <w:rFonts w:ascii="Calibri" w:hAnsi="Calibri" w:cs="Calibri"/>
                <w:color w:val="000000" w:themeColor="text1"/>
                <w:sz w:val="18"/>
                <w:szCs w:val="18"/>
              </w:rPr>
              <w:t>66</w:t>
            </w:r>
          </w:p>
        </w:tc>
        <w:tc>
          <w:tcPr>
            <w:tcW w:w="9274" w:type="dxa"/>
          </w:tcPr>
          <w:p w:rsidR="00B01E20" w:rsidRPr="002D4A9E" w:rsidRDefault="00B01E20" w:rsidP="00A31BBE">
            <w:pPr>
              <w:pStyle w:val="Default"/>
              <w:jc w:val="both"/>
              <w:rPr>
                <w:rFonts w:ascii="Calibri" w:hAnsi="Calibri" w:cs="Calibri"/>
                <w:color w:val="000000" w:themeColor="text1"/>
              </w:rPr>
            </w:pPr>
          </w:p>
        </w:tc>
      </w:tr>
      <w:tr w:rsidR="002D4A9E" w:rsidRPr="002D4A9E" w:rsidTr="00A31BBE">
        <w:tc>
          <w:tcPr>
            <w:tcW w:w="421" w:type="dxa"/>
            <w:vAlign w:val="center"/>
          </w:tcPr>
          <w:p w:rsidR="00B01E20" w:rsidRPr="002D4A9E" w:rsidRDefault="00B01E20" w:rsidP="00A31BBE">
            <w:pPr>
              <w:pStyle w:val="Default"/>
              <w:jc w:val="center"/>
              <w:rPr>
                <w:rFonts w:ascii="Calibri" w:hAnsi="Calibri" w:cs="Calibri"/>
                <w:color w:val="000000" w:themeColor="text1"/>
                <w:sz w:val="18"/>
                <w:szCs w:val="18"/>
              </w:rPr>
            </w:pPr>
            <w:r w:rsidRPr="002D4A9E">
              <w:rPr>
                <w:rFonts w:ascii="Calibri" w:hAnsi="Calibri" w:cs="Calibri"/>
                <w:color w:val="000000" w:themeColor="text1"/>
                <w:sz w:val="18"/>
                <w:szCs w:val="18"/>
              </w:rPr>
              <w:t>67</w:t>
            </w:r>
          </w:p>
        </w:tc>
        <w:tc>
          <w:tcPr>
            <w:tcW w:w="9274" w:type="dxa"/>
          </w:tcPr>
          <w:p w:rsidR="00B01E20" w:rsidRPr="002D4A9E" w:rsidRDefault="00B01E20" w:rsidP="00A31BBE">
            <w:pPr>
              <w:pStyle w:val="Default"/>
              <w:jc w:val="both"/>
              <w:rPr>
                <w:rFonts w:ascii="Calibri" w:hAnsi="Calibri" w:cs="Calibri"/>
                <w:color w:val="000000" w:themeColor="text1"/>
              </w:rPr>
            </w:pPr>
          </w:p>
        </w:tc>
      </w:tr>
      <w:tr w:rsidR="002D4A9E" w:rsidRPr="002D4A9E" w:rsidTr="00A31BBE">
        <w:tc>
          <w:tcPr>
            <w:tcW w:w="421" w:type="dxa"/>
            <w:vAlign w:val="center"/>
          </w:tcPr>
          <w:p w:rsidR="00B01E20" w:rsidRPr="002D4A9E" w:rsidRDefault="00B01E20" w:rsidP="00A31BBE">
            <w:pPr>
              <w:pStyle w:val="Default"/>
              <w:jc w:val="center"/>
              <w:rPr>
                <w:rFonts w:ascii="Calibri" w:hAnsi="Calibri" w:cs="Calibri"/>
                <w:color w:val="000000" w:themeColor="text1"/>
                <w:sz w:val="18"/>
                <w:szCs w:val="18"/>
              </w:rPr>
            </w:pPr>
            <w:r w:rsidRPr="002D4A9E">
              <w:rPr>
                <w:rFonts w:ascii="Calibri" w:hAnsi="Calibri" w:cs="Calibri"/>
                <w:color w:val="000000" w:themeColor="text1"/>
                <w:sz w:val="18"/>
                <w:szCs w:val="18"/>
              </w:rPr>
              <w:t>68</w:t>
            </w:r>
          </w:p>
        </w:tc>
        <w:tc>
          <w:tcPr>
            <w:tcW w:w="9274" w:type="dxa"/>
          </w:tcPr>
          <w:p w:rsidR="00B01E20" w:rsidRPr="002D4A9E" w:rsidRDefault="00B01E20" w:rsidP="00A31BBE">
            <w:pPr>
              <w:pStyle w:val="Default"/>
              <w:jc w:val="both"/>
              <w:rPr>
                <w:rFonts w:ascii="Calibri" w:hAnsi="Calibri" w:cs="Calibri"/>
                <w:color w:val="000000" w:themeColor="text1"/>
              </w:rPr>
            </w:pPr>
          </w:p>
        </w:tc>
      </w:tr>
      <w:tr w:rsidR="002D4A9E" w:rsidRPr="002D4A9E" w:rsidTr="00A31BBE">
        <w:tc>
          <w:tcPr>
            <w:tcW w:w="421" w:type="dxa"/>
            <w:vAlign w:val="center"/>
          </w:tcPr>
          <w:p w:rsidR="00B01E20" w:rsidRPr="002D4A9E" w:rsidRDefault="00B01E20" w:rsidP="00A31BBE">
            <w:pPr>
              <w:pStyle w:val="Default"/>
              <w:jc w:val="center"/>
              <w:rPr>
                <w:rFonts w:ascii="Calibri" w:hAnsi="Calibri" w:cs="Calibri"/>
                <w:color w:val="000000" w:themeColor="text1"/>
                <w:sz w:val="18"/>
                <w:szCs w:val="18"/>
              </w:rPr>
            </w:pPr>
            <w:r w:rsidRPr="002D4A9E">
              <w:rPr>
                <w:rFonts w:ascii="Calibri" w:hAnsi="Calibri" w:cs="Calibri"/>
                <w:color w:val="000000" w:themeColor="text1"/>
                <w:sz w:val="18"/>
                <w:szCs w:val="18"/>
              </w:rPr>
              <w:t>69</w:t>
            </w:r>
          </w:p>
        </w:tc>
        <w:tc>
          <w:tcPr>
            <w:tcW w:w="9274" w:type="dxa"/>
          </w:tcPr>
          <w:p w:rsidR="00B01E20" w:rsidRPr="002D4A9E" w:rsidRDefault="00B01E20" w:rsidP="00A31BBE">
            <w:pPr>
              <w:pStyle w:val="Default"/>
              <w:jc w:val="both"/>
              <w:rPr>
                <w:rFonts w:ascii="Calibri" w:hAnsi="Calibri" w:cs="Calibri"/>
                <w:color w:val="000000" w:themeColor="text1"/>
              </w:rPr>
            </w:pPr>
          </w:p>
        </w:tc>
      </w:tr>
      <w:tr w:rsidR="002D4A9E" w:rsidRPr="002D4A9E" w:rsidTr="00A31BBE">
        <w:tc>
          <w:tcPr>
            <w:tcW w:w="421" w:type="dxa"/>
            <w:vAlign w:val="center"/>
          </w:tcPr>
          <w:p w:rsidR="00B01E20" w:rsidRPr="002D4A9E" w:rsidRDefault="00B01E20" w:rsidP="00A31BBE">
            <w:pPr>
              <w:pStyle w:val="Default"/>
              <w:jc w:val="center"/>
              <w:rPr>
                <w:rFonts w:ascii="Calibri" w:hAnsi="Calibri" w:cs="Calibri"/>
                <w:color w:val="000000" w:themeColor="text1"/>
                <w:sz w:val="18"/>
                <w:szCs w:val="18"/>
              </w:rPr>
            </w:pPr>
            <w:r w:rsidRPr="002D4A9E">
              <w:rPr>
                <w:rFonts w:ascii="Calibri" w:hAnsi="Calibri" w:cs="Calibri"/>
                <w:color w:val="000000" w:themeColor="text1"/>
                <w:sz w:val="18"/>
                <w:szCs w:val="18"/>
              </w:rPr>
              <w:t>70</w:t>
            </w:r>
          </w:p>
        </w:tc>
        <w:tc>
          <w:tcPr>
            <w:tcW w:w="9274" w:type="dxa"/>
          </w:tcPr>
          <w:p w:rsidR="00B01E20" w:rsidRPr="002D4A9E" w:rsidRDefault="00B01E20" w:rsidP="00A31BBE">
            <w:pPr>
              <w:pStyle w:val="Default"/>
              <w:jc w:val="both"/>
              <w:rPr>
                <w:rFonts w:ascii="Calibri" w:hAnsi="Calibri" w:cs="Calibri"/>
                <w:color w:val="000000" w:themeColor="text1"/>
              </w:rPr>
            </w:pPr>
          </w:p>
        </w:tc>
      </w:tr>
      <w:tr w:rsidR="002D4A9E" w:rsidRPr="002D4A9E" w:rsidTr="00A31BBE">
        <w:tc>
          <w:tcPr>
            <w:tcW w:w="421" w:type="dxa"/>
            <w:vAlign w:val="center"/>
          </w:tcPr>
          <w:p w:rsidR="00B01E20" w:rsidRPr="002D4A9E" w:rsidRDefault="00B01E20" w:rsidP="00A31BBE">
            <w:pPr>
              <w:pStyle w:val="Default"/>
              <w:jc w:val="center"/>
              <w:rPr>
                <w:rFonts w:ascii="Calibri" w:hAnsi="Calibri" w:cs="Calibri"/>
                <w:color w:val="000000" w:themeColor="text1"/>
                <w:sz w:val="18"/>
                <w:szCs w:val="18"/>
              </w:rPr>
            </w:pPr>
            <w:r w:rsidRPr="002D4A9E">
              <w:rPr>
                <w:rFonts w:ascii="Calibri" w:hAnsi="Calibri" w:cs="Calibri"/>
                <w:color w:val="000000" w:themeColor="text1"/>
                <w:sz w:val="18"/>
                <w:szCs w:val="18"/>
              </w:rPr>
              <w:t>71</w:t>
            </w:r>
          </w:p>
        </w:tc>
        <w:tc>
          <w:tcPr>
            <w:tcW w:w="9274" w:type="dxa"/>
          </w:tcPr>
          <w:p w:rsidR="00B01E20" w:rsidRPr="002D4A9E" w:rsidRDefault="00B01E20" w:rsidP="00A31BBE">
            <w:pPr>
              <w:pStyle w:val="Default"/>
              <w:jc w:val="both"/>
              <w:rPr>
                <w:rFonts w:ascii="Calibri" w:hAnsi="Calibri" w:cs="Calibri"/>
                <w:color w:val="000000" w:themeColor="text1"/>
              </w:rPr>
            </w:pPr>
          </w:p>
        </w:tc>
      </w:tr>
      <w:tr w:rsidR="002D4A9E" w:rsidRPr="002D4A9E" w:rsidTr="00A31BBE">
        <w:tc>
          <w:tcPr>
            <w:tcW w:w="421" w:type="dxa"/>
            <w:vAlign w:val="center"/>
          </w:tcPr>
          <w:p w:rsidR="00B01E20" w:rsidRPr="002D4A9E" w:rsidRDefault="00B01E20" w:rsidP="00A31BBE">
            <w:pPr>
              <w:pStyle w:val="Default"/>
              <w:jc w:val="center"/>
              <w:rPr>
                <w:rFonts w:ascii="Calibri" w:hAnsi="Calibri" w:cs="Calibri"/>
                <w:color w:val="000000" w:themeColor="text1"/>
                <w:sz w:val="18"/>
                <w:szCs w:val="18"/>
              </w:rPr>
            </w:pPr>
            <w:r w:rsidRPr="002D4A9E">
              <w:rPr>
                <w:rFonts w:ascii="Calibri" w:hAnsi="Calibri" w:cs="Calibri"/>
                <w:color w:val="000000" w:themeColor="text1"/>
                <w:sz w:val="18"/>
                <w:szCs w:val="18"/>
              </w:rPr>
              <w:t>72</w:t>
            </w:r>
          </w:p>
        </w:tc>
        <w:tc>
          <w:tcPr>
            <w:tcW w:w="9274" w:type="dxa"/>
          </w:tcPr>
          <w:p w:rsidR="00B01E20" w:rsidRPr="002D4A9E" w:rsidRDefault="00B01E20" w:rsidP="00A31BBE">
            <w:pPr>
              <w:pStyle w:val="Default"/>
              <w:jc w:val="both"/>
              <w:rPr>
                <w:rFonts w:ascii="Calibri" w:hAnsi="Calibri" w:cs="Calibri"/>
                <w:color w:val="000000" w:themeColor="text1"/>
              </w:rPr>
            </w:pPr>
          </w:p>
        </w:tc>
      </w:tr>
      <w:tr w:rsidR="002D4A9E" w:rsidRPr="002D4A9E" w:rsidTr="00A31BBE">
        <w:tc>
          <w:tcPr>
            <w:tcW w:w="421" w:type="dxa"/>
            <w:vAlign w:val="center"/>
          </w:tcPr>
          <w:p w:rsidR="00B01E20" w:rsidRPr="002D4A9E" w:rsidRDefault="00B01E20" w:rsidP="00A31BBE">
            <w:pPr>
              <w:pStyle w:val="Default"/>
              <w:jc w:val="center"/>
              <w:rPr>
                <w:rFonts w:ascii="Calibri" w:hAnsi="Calibri" w:cs="Calibri"/>
                <w:color w:val="000000" w:themeColor="text1"/>
                <w:sz w:val="18"/>
                <w:szCs w:val="18"/>
              </w:rPr>
            </w:pPr>
            <w:r w:rsidRPr="002D4A9E">
              <w:rPr>
                <w:rFonts w:ascii="Calibri" w:hAnsi="Calibri" w:cs="Calibri"/>
                <w:color w:val="000000" w:themeColor="text1"/>
                <w:sz w:val="18"/>
                <w:szCs w:val="18"/>
              </w:rPr>
              <w:t>73</w:t>
            </w:r>
          </w:p>
        </w:tc>
        <w:tc>
          <w:tcPr>
            <w:tcW w:w="9274" w:type="dxa"/>
          </w:tcPr>
          <w:p w:rsidR="00B01E20" w:rsidRPr="002D4A9E" w:rsidRDefault="00B01E20" w:rsidP="00A31BBE">
            <w:pPr>
              <w:pStyle w:val="Default"/>
              <w:jc w:val="both"/>
              <w:rPr>
                <w:rFonts w:ascii="Calibri" w:hAnsi="Calibri" w:cs="Calibri"/>
                <w:color w:val="000000" w:themeColor="text1"/>
              </w:rPr>
            </w:pPr>
          </w:p>
        </w:tc>
      </w:tr>
      <w:tr w:rsidR="002D4A9E" w:rsidRPr="002D4A9E" w:rsidTr="00A31BBE">
        <w:tc>
          <w:tcPr>
            <w:tcW w:w="421" w:type="dxa"/>
            <w:vAlign w:val="center"/>
          </w:tcPr>
          <w:p w:rsidR="00B01E20" w:rsidRPr="002D4A9E" w:rsidRDefault="00B01E20" w:rsidP="00A31BBE">
            <w:pPr>
              <w:pStyle w:val="Default"/>
              <w:jc w:val="center"/>
              <w:rPr>
                <w:rFonts w:ascii="Calibri" w:hAnsi="Calibri" w:cs="Calibri"/>
                <w:color w:val="000000" w:themeColor="text1"/>
                <w:sz w:val="18"/>
                <w:szCs w:val="18"/>
              </w:rPr>
            </w:pPr>
            <w:r w:rsidRPr="002D4A9E">
              <w:rPr>
                <w:rFonts w:ascii="Calibri" w:hAnsi="Calibri" w:cs="Calibri"/>
                <w:color w:val="000000" w:themeColor="text1"/>
                <w:sz w:val="18"/>
                <w:szCs w:val="18"/>
              </w:rPr>
              <w:t>74</w:t>
            </w:r>
          </w:p>
        </w:tc>
        <w:tc>
          <w:tcPr>
            <w:tcW w:w="9274" w:type="dxa"/>
          </w:tcPr>
          <w:p w:rsidR="00B01E20" w:rsidRPr="002D4A9E" w:rsidRDefault="00B01E20" w:rsidP="00A31BBE">
            <w:pPr>
              <w:pStyle w:val="Default"/>
              <w:jc w:val="both"/>
              <w:rPr>
                <w:rFonts w:ascii="Calibri" w:hAnsi="Calibri" w:cs="Calibri"/>
                <w:color w:val="000000" w:themeColor="text1"/>
              </w:rPr>
            </w:pPr>
          </w:p>
        </w:tc>
      </w:tr>
      <w:tr w:rsidR="002D4A9E" w:rsidRPr="002D4A9E" w:rsidTr="00A31BBE">
        <w:tc>
          <w:tcPr>
            <w:tcW w:w="421" w:type="dxa"/>
            <w:vAlign w:val="center"/>
          </w:tcPr>
          <w:p w:rsidR="00B01E20" w:rsidRPr="002D4A9E" w:rsidRDefault="00B01E20" w:rsidP="00A31BBE">
            <w:pPr>
              <w:pStyle w:val="Default"/>
              <w:jc w:val="center"/>
              <w:rPr>
                <w:rFonts w:ascii="Calibri" w:hAnsi="Calibri" w:cs="Calibri"/>
                <w:color w:val="000000" w:themeColor="text1"/>
                <w:sz w:val="18"/>
                <w:szCs w:val="18"/>
              </w:rPr>
            </w:pPr>
            <w:r w:rsidRPr="002D4A9E">
              <w:rPr>
                <w:rFonts w:ascii="Calibri" w:hAnsi="Calibri" w:cs="Calibri"/>
                <w:color w:val="000000" w:themeColor="text1"/>
                <w:sz w:val="18"/>
                <w:szCs w:val="18"/>
              </w:rPr>
              <w:t>75</w:t>
            </w:r>
          </w:p>
        </w:tc>
        <w:tc>
          <w:tcPr>
            <w:tcW w:w="9274" w:type="dxa"/>
          </w:tcPr>
          <w:p w:rsidR="00B01E20" w:rsidRPr="002D4A9E" w:rsidRDefault="00B01E20" w:rsidP="00A31BBE">
            <w:pPr>
              <w:pStyle w:val="Default"/>
              <w:jc w:val="both"/>
              <w:rPr>
                <w:rFonts w:ascii="Calibri" w:hAnsi="Calibri" w:cs="Calibri"/>
                <w:color w:val="000000" w:themeColor="text1"/>
              </w:rPr>
            </w:pPr>
          </w:p>
        </w:tc>
      </w:tr>
      <w:tr w:rsidR="002D4A9E" w:rsidRPr="002D4A9E" w:rsidTr="00A31BBE">
        <w:tc>
          <w:tcPr>
            <w:tcW w:w="421" w:type="dxa"/>
            <w:vAlign w:val="center"/>
          </w:tcPr>
          <w:p w:rsidR="00B01E20" w:rsidRPr="002D4A9E" w:rsidRDefault="00B01E20" w:rsidP="00A31BBE">
            <w:pPr>
              <w:pStyle w:val="Default"/>
              <w:jc w:val="center"/>
              <w:rPr>
                <w:rFonts w:ascii="Calibri" w:hAnsi="Calibri" w:cs="Calibri"/>
                <w:color w:val="000000" w:themeColor="text1"/>
                <w:sz w:val="18"/>
                <w:szCs w:val="18"/>
              </w:rPr>
            </w:pPr>
            <w:r w:rsidRPr="002D4A9E">
              <w:rPr>
                <w:rFonts w:ascii="Calibri" w:hAnsi="Calibri" w:cs="Calibri"/>
                <w:color w:val="000000" w:themeColor="text1"/>
                <w:sz w:val="18"/>
                <w:szCs w:val="18"/>
              </w:rPr>
              <w:t>76</w:t>
            </w:r>
          </w:p>
        </w:tc>
        <w:tc>
          <w:tcPr>
            <w:tcW w:w="9274" w:type="dxa"/>
          </w:tcPr>
          <w:p w:rsidR="00B01E20" w:rsidRPr="002D4A9E" w:rsidRDefault="00B01E20" w:rsidP="00A31BBE">
            <w:pPr>
              <w:pStyle w:val="Default"/>
              <w:jc w:val="both"/>
              <w:rPr>
                <w:rFonts w:ascii="Calibri" w:hAnsi="Calibri" w:cs="Calibri"/>
                <w:color w:val="000000" w:themeColor="text1"/>
              </w:rPr>
            </w:pPr>
          </w:p>
        </w:tc>
      </w:tr>
      <w:tr w:rsidR="002D4A9E" w:rsidRPr="002D4A9E" w:rsidTr="00A31BBE">
        <w:tc>
          <w:tcPr>
            <w:tcW w:w="421" w:type="dxa"/>
            <w:vAlign w:val="center"/>
          </w:tcPr>
          <w:p w:rsidR="00B01E20" w:rsidRPr="002D4A9E" w:rsidRDefault="00B01E20" w:rsidP="00A31BBE">
            <w:pPr>
              <w:pStyle w:val="Default"/>
              <w:jc w:val="center"/>
              <w:rPr>
                <w:rFonts w:ascii="Calibri" w:hAnsi="Calibri" w:cs="Calibri"/>
                <w:color w:val="000000" w:themeColor="text1"/>
                <w:sz w:val="18"/>
                <w:szCs w:val="18"/>
              </w:rPr>
            </w:pPr>
            <w:r w:rsidRPr="002D4A9E">
              <w:rPr>
                <w:rFonts w:ascii="Calibri" w:hAnsi="Calibri" w:cs="Calibri"/>
                <w:color w:val="000000" w:themeColor="text1"/>
                <w:sz w:val="18"/>
                <w:szCs w:val="18"/>
              </w:rPr>
              <w:t>77</w:t>
            </w:r>
          </w:p>
        </w:tc>
        <w:tc>
          <w:tcPr>
            <w:tcW w:w="9274" w:type="dxa"/>
          </w:tcPr>
          <w:p w:rsidR="00B01E20" w:rsidRPr="002D4A9E" w:rsidRDefault="00B01E20" w:rsidP="00A31BBE">
            <w:pPr>
              <w:pStyle w:val="Default"/>
              <w:jc w:val="both"/>
              <w:rPr>
                <w:rFonts w:ascii="Calibri" w:hAnsi="Calibri" w:cs="Calibri"/>
                <w:color w:val="000000" w:themeColor="text1"/>
              </w:rPr>
            </w:pPr>
          </w:p>
        </w:tc>
      </w:tr>
      <w:tr w:rsidR="002D4A9E" w:rsidRPr="002D4A9E" w:rsidTr="00A31BBE">
        <w:tc>
          <w:tcPr>
            <w:tcW w:w="421" w:type="dxa"/>
            <w:vAlign w:val="center"/>
          </w:tcPr>
          <w:p w:rsidR="00B01E20" w:rsidRPr="002D4A9E" w:rsidRDefault="00B01E20" w:rsidP="00A31BBE">
            <w:pPr>
              <w:pStyle w:val="Default"/>
              <w:jc w:val="center"/>
              <w:rPr>
                <w:rFonts w:ascii="Calibri" w:hAnsi="Calibri" w:cs="Calibri"/>
                <w:color w:val="000000" w:themeColor="text1"/>
                <w:sz w:val="18"/>
                <w:szCs w:val="18"/>
              </w:rPr>
            </w:pPr>
            <w:r w:rsidRPr="002D4A9E">
              <w:rPr>
                <w:rFonts w:ascii="Calibri" w:hAnsi="Calibri" w:cs="Calibri"/>
                <w:color w:val="000000" w:themeColor="text1"/>
                <w:sz w:val="18"/>
                <w:szCs w:val="18"/>
              </w:rPr>
              <w:t>78</w:t>
            </w:r>
          </w:p>
        </w:tc>
        <w:tc>
          <w:tcPr>
            <w:tcW w:w="9274" w:type="dxa"/>
          </w:tcPr>
          <w:p w:rsidR="00B01E20" w:rsidRPr="002D4A9E" w:rsidRDefault="00B01E20" w:rsidP="00A31BBE">
            <w:pPr>
              <w:pStyle w:val="Default"/>
              <w:jc w:val="both"/>
              <w:rPr>
                <w:rFonts w:ascii="Calibri" w:hAnsi="Calibri" w:cs="Calibri"/>
                <w:color w:val="000000" w:themeColor="text1"/>
              </w:rPr>
            </w:pPr>
          </w:p>
        </w:tc>
      </w:tr>
      <w:tr w:rsidR="002D4A9E" w:rsidRPr="002D4A9E" w:rsidTr="00A31BBE">
        <w:tc>
          <w:tcPr>
            <w:tcW w:w="421" w:type="dxa"/>
            <w:vAlign w:val="center"/>
          </w:tcPr>
          <w:p w:rsidR="00B01E20" w:rsidRPr="002D4A9E" w:rsidRDefault="00B01E20" w:rsidP="00A31BBE">
            <w:pPr>
              <w:pStyle w:val="Default"/>
              <w:jc w:val="center"/>
              <w:rPr>
                <w:rFonts w:ascii="Calibri" w:hAnsi="Calibri" w:cs="Calibri"/>
                <w:color w:val="000000" w:themeColor="text1"/>
                <w:sz w:val="18"/>
                <w:szCs w:val="18"/>
              </w:rPr>
            </w:pPr>
            <w:r w:rsidRPr="002D4A9E">
              <w:rPr>
                <w:rFonts w:ascii="Calibri" w:hAnsi="Calibri" w:cs="Calibri"/>
                <w:color w:val="000000" w:themeColor="text1"/>
                <w:sz w:val="18"/>
                <w:szCs w:val="18"/>
              </w:rPr>
              <w:t>79</w:t>
            </w:r>
          </w:p>
        </w:tc>
        <w:tc>
          <w:tcPr>
            <w:tcW w:w="9274" w:type="dxa"/>
          </w:tcPr>
          <w:p w:rsidR="00B01E20" w:rsidRPr="002D4A9E" w:rsidRDefault="00B01E20" w:rsidP="00A31BBE">
            <w:pPr>
              <w:pStyle w:val="Default"/>
              <w:jc w:val="both"/>
              <w:rPr>
                <w:rFonts w:ascii="Calibri" w:hAnsi="Calibri" w:cs="Calibri"/>
                <w:color w:val="000000" w:themeColor="text1"/>
              </w:rPr>
            </w:pPr>
          </w:p>
        </w:tc>
      </w:tr>
      <w:tr w:rsidR="002D4A9E" w:rsidRPr="002D4A9E" w:rsidTr="00A31BBE">
        <w:tc>
          <w:tcPr>
            <w:tcW w:w="421" w:type="dxa"/>
            <w:vAlign w:val="center"/>
          </w:tcPr>
          <w:p w:rsidR="00B01E20" w:rsidRPr="002D4A9E" w:rsidRDefault="00B01E20" w:rsidP="00A31BBE">
            <w:pPr>
              <w:pStyle w:val="Default"/>
              <w:jc w:val="center"/>
              <w:rPr>
                <w:rFonts w:ascii="Calibri" w:hAnsi="Calibri" w:cs="Calibri"/>
                <w:color w:val="000000" w:themeColor="text1"/>
                <w:sz w:val="18"/>
                <w:szCs w:val="18"/>
              </w:rPr>
            </w:pPr>
            <w:r w:rsidRPr="002D4A9E">
              <w:rPr>
                <w:rFonts w:ascii="Calibri" w:hAnsi="Calibri" w:cs="Calibri"/>
                <w:color w:val="000000" w:themeColor="text1"/>
                <w:sz w:val="18"/>
                <w:szCs w:val="18"/>
              </w:rPr>
              <w:t>80</w:t>
            </w:r>
          </w:p>
        </w:tc>
        <w:tc>
          <w:tcPr>
            <w:tcW w:w="9274" w:type="dxa"/>
          </w:tcPr>
          <w:p w:rsidR="00B01E20" w:rsidRPr="002D4A9E" w:rsidRDefault="00B01E20" w:rsidP="00A31BBE">
            <w:pPr>
              <w:pStyle w:val="Default"/>
              <w:jc w:val="both"/>
              <w:rPr>
                <w:rFonts w:ascii="Calibri" w:hAnsi="Calibri" w:cs="Calibri"/>
                <w:color w:val="000000" w:themeColor="text1"/>
              </w:rPr>
            </w:pPr>
          </w:p>
        </w:tc>
      </w:tr>
      <w:tr w:rsidR="002D4A9E" w:rsidRPr="002D4A9E" w:rsidTr="00A31BBE">
        <w:tc>
          <w:tcPr>
            <w:tcW w:w="421" w:type="dxa"/>
            <w:vAlign w:val="center"/>
          </w:tcPr>
          <w:p w:rsidR="00B01E20" w:rsidRPr="002D4A9E" w:rsidRDefault="00B01E20" w:rsidP="00A31BBE">
            <w:pPr>
              <w:pStyle w:val="Default"/>
              <w:jc w:val="center"/>
              <w:rPr>
                <w:rFonts w:ascii="Calibri" w:hAnsi="Calibri" w:cs="Calibri"/>
                <w:color w:val="000000" w:themeColor="text1"/>
                <w:sz w:val="18"/>
                <w:szCs w:val="18"/>
              </w:rPr>
            </w:pPr>
            <w:r w:rsidRPr="002D4A9E">
              <w:rPr>
                <w:rFonts w:ascii="Calibri" w:hAnsi="Calibri" w:cs="Calibri"/>
                <w:color w:val="000000" w:themeColor="text1"/>
                <w:sz w:val="18"/>
                <w:szCs w:val="18"/>
              </w:rPr>
              <w:t>81</w:t>
            </w:r>
          </w:p>
        </w:tc>
        <w:tc>
          <w:tcPr>
            <w:tcW w:w="9274" w:type="dxa"/>
          </w:tcPr>
          <w:p w:rsidR="00B01E20" w:rsidRPr="002D4A9E" w:rsidRDefault="00B01E20" w:rsidP="00A31BBE">
            <w:pPr>
              <w:pStyle w:val="Default"/>
              <w:jc w:val="both"/>
              <w:rPr>
                <w:rFonts w:ascii="Calibri" w:hAnsi="Calibri" w:cs="Calibri"/>
                <w:color w:val="000000" w:themeColor="text1"/>
              </w:rPr>
            </w:pPr>
          </w:p>
        </w:tc>
      </w:tr>
      <w:tr w:rsidR="002D4A9E" w:rsidRPr="002D4A9E" w:rsidTr="00A31BBE">
        <w:tc>
          <w:tcPr>
            <w:tcW w:w="421" w:type="dxa"/>
            <w:vAlign w:val="center"/>
          </w:tcPr>
          <w:p w:rsidR="00B01E20" w:rsidRPr="002D4A9E" w:rsidRDefault="00B01E20" w:rsidP="00A31BBE">
            <w:pPr>
              <w:pStyle w:val="Default"/>
              <w:jc w:val="center"/>
              <w:rPr>
                <w:rFonts w:ascii="Calibri" w:hAnsi="Calibri" w:cs="Calibri"/>
                <w:color w:val="000000" w:themeColor="text1"/>
                <w:sz w:val="18"/>
                <w:szCs w:val="18"/>
              </w:rPr>
            </w:pPr>
            <w:r w:rsidRPr="002D4A9E">
              <w:rPr>
                <w:rFonts w:ascii="Calibri" w:hAnsi="Calibri" w:cs="Calibri"/>
                <w:color w:val="000000" w:themeColor="text1"/>
                <w:sz w:val="18"/>
                <w:szCs w:val="18"/>
              </w:rPr>
              <w:t>82</w:t>
            </w:r>
          </w:p>
        </w:tc>
        <w:tc>
          <w:tcPr>
            <w:tcW w:w="9274" w:type="dxa"/>
          </w:tcPr>
          <w:p w:rsidR="00B01E20" w:rsidRPr="002D4A9E" w:rsidRDefault="00B01E20" w:rsidP="00A31BBE">
            <w:pPr>
              <w:pStyle w:val="Default"/>
              <w:jc w:val="both"/>
              <w:rPr>
                <w:rFonts w:ascii="Calibri" w:hAnsi="Calibri" w:cs="Calibri"/>
                <w:color w:val="000000" w:themeColor="text1"/>
              </w:rPr>
            </w:pPr>
          </w:p>
        </w:tc>
      </w:tr>
      <w:tr w:rsidR="002D4A9E" w:rsidRPr="002D4A9E" w:rsidTr="00A31BBE">
        <w:tc>
          <w:tcPr>
            <w:tcW w:w="421" w:type="dxa"/>
            <w:vAlign w:val="center"/>
          </w:tcPr>
          <w:p w:rsidR="00B01E20" w:rsidRPr="002D4A9E" w:rsidRDefault="00B01E20" w:rsidP="00A31BBE">
            <w:pPr>
              <w:pStyle w:val="Default"/>
              <w:jc w:val="center"/>
              <w:rPr>
                <w:rFonts w:ascii="Calibri" w:hAnsi="Calibri" w:cs="Calibri"/>
                <w:color w:val="000000" w:themeColor="text1"/>
                <w:sz w:val="18"/>
                <w:szCs w:val="18"/>
              </w:rPr>
            </w:pPr>
            <w:r w:rsidRPr="002D4A9E">
              <w:rPr>
                <w:rFonts w:ascii="Calibri" w:hAnsi="Calibri" w:cs="Calibri"/>
                <w:color w:val="000000" w:themeColor="text1"/>
                <w:sz w:val="18"/>
                <w:szCs w:val="18"/>
              </w:rPr>
              <w:t>83</w:t>
            </w:r>
          </w:p>
        </w:tc>
        <w:tc>
          <w:tcPr>
            <w:tcW w:w="9274" w:type="dxa"/>
          </w:tcPr>
          <w:p w:rsidR="00B01E20" w:rsidRPr="002D4A9E" w:rsidRDefault="00B01E20" w:rsidP="00A31BBE">
            <w:pPr>
              <w:pStyle w:val="Default"/>
              <w:jc w:val="both"/>
              <w:rPr>
                <w:rFonts w:ascii="Calibri" w:hAnsi="Calibri" w:cs="Calibri"/>
                <w:color w:val="000000" w:themeColor="text1"/>
              </w:rPr>
            </w:pPr>
          </w:p>
        </w:tc>
      </w:tr>
      <w:tr w:rsidR="002D4A9E" w:rsidRPr="002D4A9E" w:rsidTr="00A31BBE">
        <w:tc>
          <w:tcPr>
            <w:tcW w:w="421" w:type="dxa"/>
            <w:vAlign w:val="center"/>
          </w:tcPr>
          <w:p w:rsidR="00B01E20" w:rsidRPr="002D4A9E" w:rsidRDefault="00B01E20" w:rsidP="00A31BBE">
            <w:pPr>
              <w:pStyle w:val="Default"/>
              <w:jc w:val="center"/>
              <w:rPr>
                <w:rFonts w:ascii="Calibri" w:hAnsi="Calibri" w:cs="Calibri"/>
                <w:color w:val="000000" w:themeColor="text1"/>
                <w:sz w:val="18"/>
                <w:szCs w:val="18"/>
              </w:rPr>
            </w:pPr>
            <w:r w:rsidRPr="002D4A9E">
              <w:rPr>
                <w:rFonts w:ascii="Calibri" w:hAnsi="Calibri" w:cs="Calibri"/>
                <w:color w:val="000000" w:themeColor="text1"/>
                <w:sz w:val="18"/>
                <w:szCs w:val="18"/>
              </w:rPr>
              <w:t>84</w:t>
            </w:r>
          </w:p>
        </w:tc>
        <w:tc>
          <w:tcPr>
            <w:tcW w:w="9274" w:type="dxa"/>
          </w:tcPr>
          <w:p w:rsidR="00B01E20" w:rsidRPr="002D4A9E" w:rsidRDefault="00B01E20" w:rsidP="00A31BBE">
            <w:pPr>
              <w:pStyle w:val="Default"/>
              <w:jc w:val="both"/>
              <w:rPr>
                <w:rFonts w:ascii="Calibri" w:hAnsi="Calibri" w:cs="Calibri"/>
                <w:color w:val="000000" w:themeColor="text1"/>
              </w:rPr>
            </w:pPr>
          </w:p>
        </w:tc>
      </w:tr>
      <w:tr w:rsidR="002D4A9E" w:rsidRPr="002D4A9E" w:rsidTr="00A31BBE">
        <w:tc>
          <w:tcPr>
            <w:tcW w:w="421" w:type="dxa"/>
            <w:vAlign w:val="center"/>
          </w:tcPr>
          <w:p w:rsidR="00B01E20" w:rsidRPr="002D4A9E" w:rsidRDefault="00B01E20" w:rsidP="00A31BBE">
            <w:pPr>
              <w:pStyle w:val="Default"/>
              <w:jc w:val="center"/>
              <w:rPr>
                <w:rFonts w:ascii="Calibri" w:hAnsi="Calibri" w:cs="Calibri"/>
                <w:color w:val="000000" w:themeColor="text1"/>
                <w:sz w:val="18"/>
                <w:szCs w:val="18"/>
              </w:rPr>
            </w:pPr>
            <w:r w:rsidRPr="002D4A9E">
              <w:rPr>
                <w:rFonts w:ascii="Calibri" w:hAnsi="Calibri" w:cs="Calibri"/>
                <w:color w:val="000000" w:themeColor="text1"/>
                <w:sz w:val="18"/>
                <w:szCs w:val="18"/>
              </w:rPr>
              <w:t>85</w:t>
            </w:r>
          </w:p>
        </w:tc>
        <w:tc>
          <w:tcPr>
            <w:tcW w:w="9274" w:type="dxa"/>
          </w:tcPr>
          <w:p w:rsidR="00B01E20" w:rsidRPr="002D4A9E" w:rsidRDefault="00B01E20" w:rsidP="00A31BBE">
            <w:pPr>
              <w:pStyle w:val="Default"/>
              <w:jc w:val="both"/>
              <w:rPr>
                <w:rFonts w:ascii="Calibri" w:hAnsi="Calibri" w:cs="Calibri"/>
                <w:color w:val="000000" w:themeColor="text1"/>
              </w:rPr>
            </w:pPr>
          </w:p>
        </w:tc>
      </w:tr>
      <w:tr w:rsidR="002D4A9E" w:rsidRPr="002D4A9E" w:rsidTr="00A31BBE">
        <w:tc>
          <w:tcPr>
            <w:tcW w:w="421" w:type="dxa"/>
            <w:vAlign w:val="center"/>
          </w:tcPr>
          <w:p w:rsidR="00B01E20" w:rsidRPr="002D4A9E" w:rsidRDefault="00B01E20" w:rsidP="00A31BBE">
            <w:pPr>
              <w:pStyle w:val="Default"/>
              <w:jc w:val="center"/>
              <w:rPr>
                <w:rFonts w:ascii="Calibri" w:hAnsi="Calibri" w:cs="Calibri"/>
                <w:color w:val="000000" w:themeColor="text1"/>
                <w:sz w:val="18"/>
                <w:szCs w:val="18"/>
              </w:rPr>
            </w:pPr>
            <w:r w:rsidRPr="002D4A9E">
              <w:rPr>
                <w:rFonts w:ascii="Calibri" w:hAnsi="Calibri" w:cs="Calibri"/>
                <w:color w:val="000000" w:themeColor="text1"/>
                <w:sz w:val="18"/>
                <w:szCs w:val="18"/>
              </w:rPr>
              <w:t>86</w:t>
            </w:r>
          </w:p>
        </w:tc>
        <w:tc>
          <w:tcPr>
            <w:tcW w:w="9274" w:type="dxa"/>
          </w:tcPr>
          <w:p w:rsidR="00B01E20" w:rsidRPr="002D4A9E" w:rsidRDefault="00B01E20" w:rsidP="00A31BBE">
            <w:pPr>
              <w:pStyle w:val="Default"/>
              <w:jc w:val="both"/>
              <w:rPr>
                <w:rFonts w:ascii="Calibri" w:hAnsi="Calibri" w:cs="Calibri"/>
                <w:color w:val="000000" w:themeColor="text1"/>
              </w:rPr>
            </w:pPr>
          </w:p>
        </w:tc>
      </w:tr>
      <w:tr w:rsidR="002D4A9E" w:rsidRPr="002D4A9E" w:rsidTr="00A31BBE">
        <w:tc>
          <w:tcPr>
            <w:tcW w:w="421" w:type="dxa"/>
            <w:vAlign w:val="center"/>
          </w:tcPr>
          <w:p w:rsidR="00B01E20" w:rsidRPr="002D4A9E" w:rsidRDefault="00B01E20" w:rsidP="00A31BBE">
            <w:pPr>
              <w:pStyle w:val="Default"/>
              <w:jc w:val="center"/>
              <w:rPr>
                <w:rFonts w:ascii="Calibri" w:hAnsi="Calibri" w:cs="Calibri"/>
                <w:color w:val="000000" w:themeColor="text1"/>
                <w:sz w:val="18"/>
                <w:szCs w:val="18"/>
              </w:rPr>
            </w:pPr>
            <w:r w:rsidRPr="002D4A9E">
              <w:rPr>
                <w:rFonts w:ascii="Calibri" w:hAnsi="Calibri" w:cs="Calibri"/>
                <w:color w:val="000000" w:themeColor="text1"/>
                <w:sz w:val="18"/>
                <w:szCs w:val="18"/>
              </w:rPr>
              <w:t>87</w:t>
            </w:r>
          </w:p>
        </w:tc>
        <w:tc>
          <w:tcPr>
            <w:tcW w:w="9274" w:type="dxa"/>
          </w:tcPr>
          <w:p w:rsidR="00B01E20" w:rsidRPr="002D4A9E" w:rsidRDefault="00B01E20" w:rsidP="00A31BBE">
            <w:pPr>
              <w:pStyle w:val="Default"/>
              <w:jc w:val="both"/>
              <w:rPr>
                <w:rFonts w:ascii="Calibri" w:hAnsi="Calibri" w:cs="Calibri"/>
                <w:color w:val="000000" w:themeColor="text1"/>
              </w:rPr>
            </w:pPr>
          </w:p>
        </w:tc>
      </w:tr>
      <w:tr w:rsidR="002D4A9E" w:rsidRPr="002D4A9E" w:rsidTr="00A31BBE">
        <w:tc>
          <w:tcPr>
            <w:tcW w:w="421" w:type="dxa"/>
            <w:vAlign w:val="center"/>
          </w:tcPr>
          <w:p w:rsidR="00B01E20" w:rsidRPr="002D4A9E" w:rsidRDefault="00B01E20" w:rsidP="00A31BBE">
            <w:pPr>
              <w:pStyle w:val="Default"/>
              <w:jc w:val="center"/>
              <w:rPr>
                <w:rFonts w:ascii="Calibri" w:hAnsi="Calibri" w:cs="Calibri"/>
                <w:color w:val="000000" w:themeColor="text1"/>
                <w:sz w:val="18"/>
                <w:szCs w:val="18"/>
              </w:rPr>
            </w:pPr>
            <w:r w:rsidRPr="002D4A9E">
              <w:rPr>
                <w:rFonts w:ascii="Calibri" w:hAnsi="Calibri" w:cs="Calibri"/>
                <w:color w:val="000000" w:themeColor="text1"/>
                <w:sz w:val="18"/>
                <w:szCs w:val="18"/>
              </w:rPr>
              <w:t>88</w:t>
            </w:r>
          </w:p>
        </w:tc>
        <w:tc>
          <w:tcPr>
            <w:tcW w:w="9274" w:type="dxa"/>
          </w:tcPr>
          <w:p w:rsidR="00B01E20" w:rsidRPr="002D4A9E" w:rsidRDefault="00B01E20" w:rsidP="00A31BBE">
            <w:pPr>
              <w:pStyle w:val="Default"/>
              <w:jc w:val="both"/>
              <w:rPr>
                <w:rFonts w:ascii="Calibri" w:hAnsi="Calibri" w:cs="Calibri"/>
                <w:color w:val="000000" w:themeColor="text1"/>
              </w:rPr>
            </w:pPr>
          </w:p>
        </w:tc>
      </w:tr>
      <w:tr w:rsidR="002D4A9E" w:rsidRPr="002D4A9E" w:rsidTr="00A31BBE">
        <w:tc>
          <w:tcPr>
            <w:tcW w:w="421" w:type="dxa"/>
            <w:vAlign w:val="center"/>
          </w:tcPr>
          <w:p w:rsidR="00B01E20" w:rsidRPr="002D4A9E" w:rsidRDefault="00B01E20" w:rsidP="00A31BBE">
            <w:pPr>
              <w:pStyle w:val="Default"/>
              <w:jc w:val="center"/>
              <w:rPr>
                <w:rFonts w:ascii="Calibri" w:hAnsi="Calibri" w:cs="Calibri"/>
                <w:color w:val="000000" w:themeColor="text1"/>
                <w:sz w:val="18"/>
                <w:szCs w:val="18"/>
              </w:rPr>
            </w:pPr>
            <w:r w:rsidRPr="002D4A9E">
              <w:rPr>
                <w:rFonts w:ascii="Calibri" w:hAnsi="Calibri" w:cs="Calibri"/>
                <w:color w:val="000000" w:themeColor="text1"/>
                <w:sz w:val="18"/>
                <w:szCs w:val="18"/>
              </w:rPr>
              <w:t>89</w:t>
            </w:r>
          </w:p>
        </w:tc>
        <w:tc>
          <w:tcPr>
            <w:tcW w:w="9274" w:type="dxa"/>
          </w:tcPr>
          <w:p w:rsidR="00B01E20" w:rsidRPr="002D4A9E" w:rsidRDefault="00B01E20" w:rsidP="00A31BBE">
            <w:pPr>
              <w:pStyle w:val="Default"/>
              <w:jc w:val="both"/>
              <w:rPr>
                <w:rFonts w:ascii="Calibri" w:hAnsi="Calibri" w:cs="Calibri"/>
                <w:color w:val="000000" w:themeColor="text1"/>
              </w:rPr>
            </w:pPr>
          </w:p>
        </w:tc>
      </w:tr>
      <w:tr w:rsidR="002D4A9E" w:rsidRPr="002D4A9E" w:rsidTr="00A31BBE">
        <w:tc>
          <w:tcPr>
            <w:tcW w:w="421" w:type="dxa"/>
            <w:vAlign w:val="center"/>
          </w:tcPr>
          <w:p w:rsidR="00B01E20" w:rsidRPr="002D4A9E" w:rsidRDefault="00B01E20" w:rsidP="00A31BBE">
            <w:pPr>
              <w:pStyle w:val="Default"/>
              <w:jc w:val="center"/>
              <w:rPr>
                <w:rFonts w:ascii="Calibri" w:hAnsi="Calibri" w:cs="Calibri"/>
                <w:color w:val="000000" w:themeColor="text1"/>
                <w:sz w:val="18"/>
                <w:szCs w:val="18"/>
              </w:rPr>
            </w:pPr>
            <w:r w:rsidRPr="002D4A9E">
              <w:rPr>
                <w:rFonts w:ascii="Calibri" w:hAnsi="Calibri" w:cs="Calibri"/>
                <w:color w:val="000000" w:themeColor="text1"/>
                <w:sz w:val="18"/>
                <w:szCs w:val="18"/>
              </w:rPr>
              <w:t>90</w:t>
            </w:r>
          </w:p>
        </w:tc>
        <w:tc>
          <w:tcPr>
            <w:tcW w:w="9274" w:type="dxa"/>
          </w:tcPr>
          <w:p w:rsidR="00B01E20" w:rsidRPr="002D4A9E" w:rsidRDefault="00B01E20" w:rsidP="00A31BBE">
            <w:pPr>
              <w:pStyle w:val="Default"/>
              <w:jc w:val="both"/>
              <w:rPr>
                <w:rFonts w:ascii="Calibri" w:hAnsi="Calibri" w:cs="Calibri"/>
                <w:color w:val="000000" w:themeColor="text1"/>
              </w:rPr>
            </w:pPr>
          </w:p>
        </w:tc>
      </w:tr>
      <w:tr w:rsidR="002D4A9E" w:rsidRPr="002D4A9E" w:rsidTr="00A31BBE">
        <w:tc>
          <w:tcPr>
            <w:tcW w:w="421" w:type="dxa"/>
            <w:vAlign w:val="center"/>
          </w:tcPr>
          <w:p w:rsidR="00B01E20" w:rsidRPr="002D4A9E" w:rsidRDefault="00B01E20" w:rsidP="00A31BBE">
            <w:pPr>
              <w:pStyle w:val="Default"/>
              <w:jc w:val="center"/>
              <w:rPr>
                <w:rFonts w:ascii="Calibri" w:hAnsi="Calibri" w:cs="Calibri"/>
                <w:color w:val="000000" w:themeColor="text1"/>
                <w:sz w:val="18"/>
                <w:szCs w:val="18"/>
              </w:rPr>
            </w:pPr>
            <w:r w:rsidRPr="002D4A9E">
              <w:rPr>
                <w:rFonts w:ascii="Calibri" w:hAnsi="Calibri" w:cs="Calibri"/>
                <w:color w:val="000000" w:themeColor="text1"/>
                <w:sz w:val="18"/>
                <w:szCs w:val="18"/>
              </w:rPr>
              <w:t>91</w:t>
            </w:r>
          </w:p>
        </w:tc>
        <w:tc>
          <w:tcPr>
            <w:tcW w:w="9274" w:type="dxa"/>
          </w:tcPr>
          <w:p w:rsidR="00B01E20" w:rsidRPr="002D4A9E" w:rsidRDefault="00B01E20" w:rsidP="00A31BBE">
            <w:pPr>
              <w:pStyle w:val="Default"/>
              <w:jc w:val="both"/>
              <w:rPr>
                <w:rFonts w:ascii="Calibri" w:hAnsi="Calibri" w:cs="Calibri"/>
                <w:color w:val="000000" w:themeColor="text1"/>
              </w:rPr>
            </w:pPr>
          </w:p>
        </w:tc>
      </w:tr>
      <w:tr w:rsidR="002D4A9E" w:rsidRPr="002D4A9E" w:rsidTr="00A31BBE">
        <w:tc>
          <w:tcPr>
            <w:tcW w:w="421" w:type="dxa"/>
            <w:vAlign w:val="center"/>
          </w:tcPr>
          <w:p w:rsidR="00B01E20" w:rsidRPr="002D4A9E" w:rsidRDefault="00B01E20" w:rsidP="00A31BBE">
            <w:pPr>
              <w:pStyle w:val="Default"/>
              <w:jc w:val="center"/>
              <w:rPr>
                <w:rFonts w:ascii="Calibri" w:hAnsi="Calibri" w:cs="Calibri"/>
                <w:color w:val="000000" w:themeColor="text1"/>
                <w:sz w:val="18"/>
                <w:szCs w:val="18"/>
              </w:rPr>
            </w:pPr>
            <w:r w:rsidRPr="002D4A9E">
              <w:rPr>
                <w:rFonts w:ascii="Calibri" w:hAnsi="Calibri" w:cs="Calibri"/>
                <w:color w:val="000000" w:themeColor="text1"/>
                <w:sz w:val="18"/>
                <w:szCs w:val="18"/>
              </w:rPr>
              <w:t>92</w:t>
            </w:r>
          </w:p>
        </w:tc>
        <w:tc>
          <w:tcPr>
            <w:tcW w:w="9274" w:type="dxa"/>
          </w:tcPr>
          <w:p w:rsidR="00B01E20" w:rsidRPr="002D4A9E" w:rsidRDefault="00B01E20" w:rsidP="00A31BBE">
            <w:pPr>
              <w:pStyle w:val="Default"/>
              <w:jc w:val="both"/>
              <w:rPr>
                <w:rFonts w:ascii="Calibri" w:hAnsi="Calibri" w:cs="Calibri"/>
                <w:color w:val="000000" w:themeColor="text1"/>
              </w:rPr>
            </w:pPr>
          </w:p>
        </w:tc>
      </w:tr>
      <w:tr w:rsidR="002D4A9E" w:rsidRPr="002D4A9E" w:rsidTr="00A31BBE">
        <w:tc>
          <w:tcPr>
            <w:tcW w:w="421" w:type="dxa"/>
            <w:vAlign w:val="center"/>
          </w:tcPr>
          <w:p w:rsidR="00B01E20" w:rsidRPr="002D4A9E" w:rsidRDefault="00B01E20" w:rsidP="00A31BBE">
            <w:pPr>
              <w:pStyle w:val="Default"/>
              <w:jc w:val="center"/>
              <w:rPr>
                <w:rFonts w:ascii="Calibri" w:hAnsi="Calibri" w:cs="Calibri"/>
                <w:color w:val="000000" w:themeColor="text1"/>
                <w:sz w:val="18"/>
                <w:szCs w:val="18"/>
              </w:rPr>
            </w:pPr>
            <w:r w:rsidRPr="002D4A9E">
              <w:rPr>
                <w:rFonts w:ascii="Calibri" w:hAnsi="Calibri" w:cs="Calibri"/>
                <w:color w:val="000000" w:themeColor="text1"/>
                <w:sz w:val="18"/>
                <w:szCs w:val="18"/>
              </w:rPr>
              <w:t>93</w:t>
            </w:r>
          </w:p>
        </w:tc>
        <w:tc>
          <w:tcPr>
            <w:tcW w:w="9274" w:type="dxa"/>
          </w:tcPr>
          <w:p w:rsidR="00B01E20" w:rsidRPr="002D4A9E" w:rsidRDefault="00B01E20" w:rsidP="00A31BBE">
            <w:pPr>
              <w:pStyle w:val="Default"/>
              <w:jc w:val="both"/>
              <w:rPr>
                <w:rFonts w:ascii="Calibri" w:hAnsi="Calibri" w:cs="Calibri"/>
                <w:color w:val="000000" w:themeColor="text1"/>
              </w:rPr>
            </w:pPr>
          </w:p>
        </w:tc>
      </w:tr>
      <w:tr w:rsidR="002D4A9E" w:rsidRPr="002D4A9E" w:rsidTr="00A31BBE">
        <w:tc>
          <w:tcPr>
            <w:tcW w:w="421" w:type="dxa"/>
            <w:vAlign w:val="center"/>
          </w:tcPr>
          <w:p w:rsidR="00B01E20" w:rsidRPr="002D4A9E" w:rsidRDefault="00B01E20" w:rsidP="00A31BBE">
            <w:pPr>
              <w:pStyle w:val="Default"/>
              <w:jc w:val="center"/>
              <w:rPr>
                <w:rFonts w:ascii="Calibri" w:hAnsi="Calibri" w:cs="Calibri"/>
                <w:color w:val="000000" w:themeColor="text1"/>
                <w:sz w:val="18"/>
                <w:szCs w:val="18"/>
              </w:rPr>
            </w:pPr>
            <w:r w:rsidRPr="002D4A9E">
              <w:rPr>
                <w:rFonts w:ascii="Calibri" w:hAnsi="Calibri" w:cs="Calibri"/>
                <w:color w:val="000000" w:themeColor="text1"/>
                <w:sz w:val="18"/>
                <w:szCs w:val="18"/>
              </w:rPr>
              <w:t>94</w:t>
            </w:r>
          </w:p>
        </w:tc>
        <w:tc>
          <w:tcPr>
            <w:tcW w:w="9274" w:type="dxa"/>
          </w:tcPr>
          <w:p w:rsidR="00B01E20" w:rsidRPr="002D4A9E" w:rsidRDefault="00B01E20" w:rsidP="00A31BBE">
            <w:pPr>
              <w:pStyle w:val="Default"/>
              <w:jc w:val="both"/>
              <w:rPr>
                <w:rFonts w:ascii="Calibri" w:hAnsi="Calibri" w:cs="Calibri"/>
                <w:color w:val="000000" w:themeColor="text1"/>
              </w:rPr>
            </w:pPr>
          </w:p>
        </w:tc>
      </w:tr>
      <w:tr w:rsidR="002D4A9E" w:rsidRPr="002D4A9E" w:rsidTr="00A31BBE">
        <w:tc>
          <w:tcPr>
            <w:tcW w:w="421" w:type="dxa"/>
            <w:vAlign w:val="center"/>
          </w:tcPr>
          <w:p w:rsidR="00B01E20" w:rsidRPr="002D4A9E" w:rsidRDefault="00B01E20" w:rsidP="00A31BBE">
            <w:pPr>
              <w:pStyle w:val="Default"/>
              <w:jc w:val="center"/>
              <w:rPr>
                <w:rFonts w:ascii="Calibri" w:hAnsi="Calibri" w:cs="Calibri"/>
                <w:color w:val="000000" w:themeColor="text1"/>
                <w:sz w:val="18"/>
                <w:szCs w:val="18"/>
              </w:rPr>
            </w:pPr>
            <w:r w:rsidRPr="002D4A9E">
              <w:rPr>
                <w:rFonts w:ascii="Calibri" w:hAnsi="Calibri" w:cs="Calibri"/>
                <w:color w:val="000000" w:themeColor="text1"/>
                <w:sz w:val="18"/>
                <w:szCs w:val="18"/>
              </w:rPr>
              <w:lastRenderedPageBreak/>
              <w:t>95</w:t>
            </w:r>
          </w:p>
        </w:tc>
        <w:tc>
          <w:tcPr>
            <w:tcW w:w="9274" w:type="dxa"/>
          </w:tcPr>
          <w:p w:rsidR="00B01E20" w:rsidRPr="002D4A9E" w:rsidRDefault="00B01E20" w:rsidP="00A31BBE">
            <w:pPr>
              <w:pStyle w:val="Default"/>
              <w:jc w:val="both"/>
              <w:rPr>
                <w:rFonts w:ascii="Calibri" w:hAnsi="Calibri" w:cs="Calibri"/>
                <w:color w:val="000000" w:themeColor="text1"/>
              </w:rPr>
            </w:pPr>
          </w:p>
        </w:tc>
      </w:tr>
      <w:tr w:rsidR="002D4A9E" w:rsidRPr="002D4A9E" w:rsidTr="00A31BBE">
        <w:tc>
          <w:tcPr>
            <w:tcW w:w="421" w:type="dxa"/>
            <w:vAlign w:val="center"/>
          </w:tcPr>
          <w:p w:rsidR="00B01E20" w:rsidRPr="002D4A9E" w:rsidRDefault="00B01E20" w:rsidP="00A31BBE">
            <w:pPr>
              <w:pStyle w:val="Default"/>
              <w:jc w:val="center"/>
              <w:rPr>
                <w:rFonts w:ascii="Calibri" w:hAnsi="Calibri" w:cs="Calibri"/>
                <w:color w:val="000000" w:themeColor="text1"/>
                <w:sz w:val="18"/>
                <w:szCs w:val="18"/>
              </w:rPr>
            </w:pPr>
            <w:r w:rsidRPr="002D4A9E">
              <w:rPr>
                <w:rFonts w:ascii="Calibri" w:hAnsi="Calibri" w:cs="Calibri"/>
                <w:color w:val="000000" w:themeColor="text1"/>
                <w:sz w:val="18"/>
                <w:szCs w:val="18"/>
              </w:rPr>
              <w:t>96</w:t>
            </w:r>
          </w:p>
        </w:tc>
        <w:tc>
          <w:tcPr>
            <w:tcW w:w="9274" w:type="dxa"/>
          </w:tcPr>
          <w:p w:rsidR="00B01E20" w:rsidRPr="002D4A9E" w:rsidRDefault="00B01E20" w:rsidP="00A31BBE">
            <w:pPr>
              <w:pStyle w:val="Default"/>
              <w:jc w:val="both"/>
              <w:rPr>
                <w:rFonts w:ascii="Calibri" w:hAnsi="Calibri" w:cs="Calibri"/>
                <w:color w:val="000000" w:themeColor="text1"/>
              </w:rPr>
            </w:pPr>
          </w:p>
        </w:tc>
      </w:tr>
      <w:tr w:rsidR="002D4A9E" w:rsidRPr="002D4A9E" w:rsidTr="00A31BBE">
        <w:tc>
          <w:tcPr>
            <w:tcW w:w="421" w:type="dxa"/>
            <w:vAlign w:val="center"/>
          </w:tcPr>
          <w:p w:rsidR="00B01E20" w:rsidRPr="002D4A9E" w:rsidRDefault="00B01E20" w:rsidP="00A31BBE">
            <w:pPr>
              <w:pStyle w:val="Default"/>
              <w:jc w:val="center"/>
              <w:rPr>
                <w:rFonts w:ascii="Calibri" w:hAnsi="Calibri" w:cs="Calibri"/>
                <w:color w:val="000000" w:themeColor="text1"/>
                <w:sz w:val="18"/>
                <w:szCs w:val="18"/>
              </w:rPr>
            </w:pPr>
            <w:r w:rsidRPr="002D4A9E">
              <w:rPr>
                <w:rFonts w:ascii="Calibri" w:hAnsi="Calibri" w:cs="Calibri"/>
                <w:color w:val="000000" w:themeColor="text1"/>
                <w:sz w:val="18"/>
                <w:szCs w:val="18"/>
              </w:rPr>
              <w:t>97</w:t>
            </w:r>
          </w:p>
        </w:tc>
        <w:tc>
          <w:tcPr>
            <w:tcW w:w="9274" w:type="dxa"/>
          </w:tcPr>
          <w:p w:rsidR="00B01E20" w:rsidRPr="002D4A9E" w:rsidRDefault="00B01E20" w:rsidP="00A31BBE">
            <w:pPr>
              <w:pStyle w:val="Default"/>
              <w:jc w:val="both"/>
              <w:rPr>
                <w:rFonts w:ascii="Calibri" w:hAnsi="Calibri" w:cs="Calibri"/>
                <w:color w:val="000000" w:themeColor="text1"/>
              </w:rPr>
            </w:pPr>
          </w:p>
        </w:tc>
      </w:tr>
      <w:tr w:rsidR="002D4A9E" w:rsidRPr="002D4A9E" w:rsidTr="00A31BBE">
        <w:tc>
          <w:tcPr>
            <w:tcW w:w="421" w:type="dxa"/>
            <w:vAlign w:val="center"/>
          </w:tcPr>
          <w:p w:rsidR="00B01E20" w:rsidRPr="002D4A9E" w:rsidRDefault="00B01E20" w:rsidP="00A31BBE">
            <w:pPr>
              <w:pStyle w:val="Default"/>
              <w:jc w:val="center"/>
              <w:rPr>
                <w:rFonts w:ascii="Calibri" w:hAnsi="Calibri" w:cs="Calibri"/>
                <w:color w:val="000000" w:themeColor="text1"/>
                <w:sz w:val="18"/>
                <w:szCs w:val="18"/>
              </w:rPr>
            </w:pPr>
            <w:r w:rsidRPr="002D4A9E">
              <w:rPr>
                <w:rFonts w:ascii="Calibri" w:hAnsi="Calibri" w:cs="Calibri"/>
                <w:color w:val="000000" w:themeColor="text1"/>
                <w:sz w:val="18"/>
                <w:szCs w:val="18"/>
              </w:rPr>
              <w:t>98</w:t>
            </w:r>
          </w:p>
        </w:tc>
        <w:tc>
          <w:tcPr>
            <w:tcW w:w="9274" w:type="dxa"/>
          </w:tcPr>
          <w:p w:rsidR="00B01E20" w:rsidRPr="002D4A9E" w:rsidRDefault="00B01E20" w:rsidP="00A31BBE">
            <w:pPr>
              <w:pStyle w:val="Default"/>
              <w:jc w:val="both"/>
              <w:rPr>
                <w:rFonts w:ascii="Calibri" w:hAnsi="Calibri" w:cs="Calibri"/>
                <w:color w:val="000000" w:themeColor="text1"/>
              </w:rPr>
            </w:pPr>
          </w:p>
        </w:tc>
      </w:tr>
      <w:tr w:rsidR="002D4A9E" w:rsidRPr="002D4A9E" w:rsidTr="00A31BBE">
        <w:tc>
          <w:tcPr>
            <w:tcW w:w="421" w:type="dxa"/>
            <w:vAlign w:val="center"/>
          </w:tcPr>
          <w:p w:rsidR="00B01E20" w:rsidRPr="002D4A9E" w:rsidRDefault="00B01E20" w:rsidP="00A31BBE">
            <w:pPr>
              <w:pStyle w:val="Default"/>
              <w:jc w:val="center"/>
              <w:rPr>
                <w:rFonts w:ascii="Calibri" w:hAnsi="Calibri" w:cs="Calibri"/>
                <w:color w:val="000000" w:themeColor="text1"/>
                <w:sz w:val="18"/>
                <w:szCs w:val="18"/>
              </w:rPr>
            </w:pPr>
            <w:r w:rsidRPr="002D4A9E">
              <w:rPr>
                <w:rFonts w:ascii="Calibri" w:hAnsi="Calibri" w:cs="Calibri"/>
                <w:color w:val="000000" w:themeColor="text1"/>
                <w:sz w:val="18"/>
                <w:szCs w:val="18"/>
              </w:rPr>
              <w:t>99</w:t>
            </w:r>
          </w:p>
        </w:tc>
        <w:tc>
          <w:tcPr>
            <w:tcW w:w="9274" w:type="dxa"/>
          </w:tcPr>
          <w:p w:rsidR="00B01E20" w:rsidRPr="002D4A9E" w:rsidRDefault="00B01E20" w:rsidP="00A31BBE">
            <w:pPr>
              <w:pStyle w:val="Default"/>
              <w:jc w:val="both"/>
              <w:rPr>
                <w:rFonts w:ascii="Calibri" w:hAnsi="Calibri" w:cs="Calibri"/>
                <w:color w:val="000000" w:themeColor="text1"/>
              </w:rPr>
            </w:pPr>
          </w:p>
        </w:tc>
      </w:tr>
      <w:tr w:rsidR="002D4A9E" w:rsidRPr="002D4A9E" w:rsidTr="00A31BBE">
        <w:tc>
          <w:tcPr>
            <w:tcW w:w="421" w:type="dxa"/>
            <w:vAlign w:val="center"/>
          </w:tcPr>
          <w:p w:rsidR="00B01E20" w:rsidRPr="002D4A9E" w:rsidRDefault="00B01E20" w:rsidP="00A31BBE">
            <w:pPr>
              <w:pStyle w:val="Default"/>
              <w:jc w:val="center"/>
              <w:rPr>
                <w:rFonts w:ascii="Calibri" w:hAnsi="Calibri" w:cs="Calibri"/>
                <w:color w:val="000000" w:themeColor="text1"/>
                <w:sz w:val="18"/>
                <w:szCs w:val="18"/>
              </w:rPr>
            </w:pPr>
            <w:r w:rsidRPr="002D4A9E">
              <w:rPr>
                <w:rFonts w:ascii="Calibri" w:hAnsi="Calibri" w:cs="Calibri"/>
                <w:color w:val="000000" w:themeColor="text1"/>
                <w:sz w:val="18"/>
                <w:szCs w:val="18"/>
              </w:rPr>
              <w:t>100</w:t>
            </w:r>
          </w:p>
        </w:tc>
        <w:tc>
          <w:tcPr>
            <w:tcW w:w="9274" w:type="dxa"/>
          </w:tcPr>
          <w:p w:rsidR="00B01E20" w:rsidRPr="002D4A9E" w:rsidRDefault="00B01E20" w:rsidP="00A31BBE">
            <w:pPr>
              <w:pStyle w:val="Default"/>
              <w:jc w:val="both"/>
              <w:rPr>
                <w:rFonts w:ascii="Calibri" w:hAnsi="Calibri" w:cs="Calibri"/>
                <w:color w:val="000000" w:themeColor="text1"/>
              </w:rPr>
            </w:pPr>
          </w:p>
        </w:tc>
      </w:tr>
      <w:tr w:rsidR="002D4A9E" w:rsidRPr="002D4A9E" w:rsidTr="00A31BBE">
        <w:tc>
          <w:tcPr>
            <w:tcW w:w="421" w:type="dxa"/>
            <w:vAlign w:val="center"/>
          </w:tcPr>
          <w:p w:rsidR="005D6A6F" w:rsidRPr="002D4A9E" w:rsidRDefault="005D6A6F" w:rsidP="00A31BBE">
            <w:pPr>
              <w:pStyle w:val="Default"/>
              <w:jc w:val="center"/>
              <w:rPr>
                <w:rFonts w:ascii="Calibri" w:hAnsi="Calibri" w:cs="Calibri"/>
                <w:color w:val="000000" w:themeColor="text1"/>
                <w:sz w:val="18"/>
                <w:szCs w:val="18"/>
              </w:rPr>
            </w:pPr>
            <w:r w:rsidRPr="002D4A9E">
              <w:rPr>
                <w:rFonts w:ascii="Calibri" w:hAnsi="Calibri" w:cs="Calibri"/>
                <w:color w:val="000000" w:themeColor="text1"/>
                <w:sz w:val="18"/>
                <w:szCs w:val="18"/>
              </w:rPr>
              <w:t>101</w:t>
            </w:r>
          </w:p>
        </w:tc>
        <w:tc>
          <w:tcPr>
            <w:tcW w:w="9274" w:type="dxa"/>
          </w:tcPr>
          <w:p w:rsidR="005D6A6F" w:rsidRPr="002D4A9E" w:rsidRDefault="005D6A6F" w:rsidP="00A31BBE">
            <w:pPr>
              <w:pStyle w:val="Default"/>
              <w:jc w:val="both"/>
              <w:rPr>
                <w:rFonts w:ascii="Calibri" w:hAnsi="Calibri" w:cs="Calibri"/>
                <w:color w:val="000000" w:themeColor="text1"/>
              </w:rPr>
            </w:pPr>
          </w:p>
        </w:tc>
      </w:tr>
      <w:tr w:rsidR="002D4A9E" w:rsidRPr="002D4A9E" w:rsidTr="00A31BBE">
        <w:tc>
          <w:tcPr>
            <w:tcW w:w="421" w:type="dxa"/>
            <w:vAlign w:val="center"/>
          </w:tcPr>
          <w:p w:rsidR="005D6A6F" w:rsidRPr="002D4A9E" w:rsidRDefault="005D6A6F" w:rsidP="00A31BBE">
            <w:pPr>
              <w:pStyle w:val="Default"/>
              <w:jc w:val="center"/>
              <w:rPr>
                <w:rFonts w:ascii="Calibri" w:hAnsi="Calibri" w:cs="Calibri"/>
                <w:color w:val="000000" w:themeColor="text1"/>
                <w:sz w:val="18"/>
                <w:szCs w:val="18"/>
              </w:rPr>
            </w:pPr>
            <w:r w:rsidRPr="002D4A9E">
              <w:rPr>
                <w:rFonts w:ascii="Calibri" w:hAnsi="Calibri" w:cs="Calibri"/>
                <w:color w:val="000000" w:themeColor="text1"/>
                <w:sz w:val="18"/>
                <w:szCs w:val="18"/>
              </w:rPr>
              <w:t>102</w:t>
            </w:r>
          </w:p>
        </w:tc>
        <w:tc>
          <w:tcPr>
            <w:tcW w:w="9274" w:type="dxa"/>
          </w:tcPr>
          <w:p w:rsidR="005D6A6F" w:rsidRPr="002D4A9E" w:rsidRDefault="005D6A6F" w:rsidP="00A31BBE">
            <w:pPr>
              <w:pStyle w:val="Default"/>
              <w:jc w:val="both"/>
              <w:rPr>
                <w:rFonts w:ascii="Calibri" w:hAnsi="Calibri" w:cs="Calibri"/>
                <w:color w:val="000000" w:themeColor="text1"/>
              </w:rPr>
            </w:pPr>
          </w:p>
        </w:tc>
      </w:tr>
      <w:tr w:rsidR="002D4A9E" w:rsidRPr="002D4A9E" w:rsidTr="00A31BBE">
        <w:tc>
          <w:tcPr>
            <w:tcW w:w="421" w:type="dxa"/>
            <w:vAlign w:val="center"/>
          </w:tcPr>
          <w:p w:rsidR="005D6A6F" w:rsidRPr="002D4A9E" w:rsidRDefault="005D6A6F" w:rsidP="00A31BBE">
            <w:pPr>
              <w:pStyle w:val="Default"/>
              <w:jc w:val="center"/>
              <w:rPr>
                <w:rFonts w:ascii="Calibri" w:hAnsi="Calibri" w:cs="Calibri"/>
                <w:color w:val="000000" w:themeColor="text1"/>
                <w:sz w:val="18"/>
                <w:szCs w:val="18"/>
              </w:rPr>
            </w:pPr>
            <w:r w:rsidRPr="002D4A9E">
              <w:rPr>
                <w:rFonts w:ascii="Calibri" w:hAnsi="Calibri" w:cs="Calibri"/>
                <w:color w:val="000000" w:themeColor="text1"/>
                <w:sz w:val="18"/>
                <w:szCs w:val="18"/>
              </w:rPr>
              <w:t>103</w:t>
            </w:r>
          </w:p>
        </w:tc>
        <w:tc>
          <w:tcPr>
            <w:tcW w:w="9274" w:type="dxa"/>
          </w:tcPr>
          <w:p w:rsidR="005D6A6F" w:rsidRPr="002D4A9E" w:rsidRDefault="005D6A6F" w:rsidP="00A31BBE">
            <w:pPr>
              <w:pStyle w:val="Default"/>
              <w:jc w:val="both"/>
              <w:rPr>
                <w:rFonts w:ascii="Calibri" w:hAnsi="Calibri" w:cs="Calibri"/>
                <w:color w:val="000000" w:themeColor="text1"/>
              </w:rPr>
            </w:pPr>
          </w:p>
        </w:tc>
      </w:tr>
      <w:tr w:rsidR="002D4A9E" w:rsidRPr="002D4A9E" w:rsidTr="00A31BBE">
        <w:tc>
          <w:tcPr>
            <w:tcW w:w="421" w:type="dxa"/>
            <w:vAlign w:val="center"/>
          </w:tcPr>
          <w:p w:rsidR="005D6A6F" w:rsidRPr="002D4A9E" w:rsidRDefault="005D6A6F" w:rsidP="00A31BBE">
            <w:pPr>
              <w:pStyle w:val="Default"/>
              <w:jc w:val="center"/>
              <w:rPr>
                <w:rFonts w:ascii="Calibri" w:hAnsi="Calibri" w:cs="Calibri"/>
                <w:color w:val="000000" w:themeColor="text1"/>
                <w:sz w:val="18"/>
                <w:szCs w:val="18"/>
              </w:rPr>
            </w:pPr>
            <w:r w:rsidRPr="002D4A9E">
              <w:rPr>
                <w:rFonts w:ascii="Calibri" w:hAnsi="Calibri" w:cs="Calibri"/>
                <w:color w:val="000000" w:themeColor="text1"/>
                <w:sz w:val="18"/>
                <w:szCs w:val="18"/>
              </w:rPr>
              <w:t>104</w:t>
            </w:r>
          </w:p>
        </w:tc>
        <w:tc>
          <w:tcPr>
            <w:tcW w:w="9274" w:type="dxa"/>
          </w:tcPr>
          <w:p w:rsidR="005D6A6F" w:rsidRPr="002D4A9E" w:rsidRDefault="005D6A6F" w:rsidP="00A31BBE">
            <w:pPr>
              <w:pStyle w:val="Default"/>
              <w:jc w:val="both"/>
              <w:rPr>
                <w:rFonts w:ascii="Calibri" w:hAnsi="Calibri" w:cs="Calibri"/>
                <w:color w:val="000000" w:themeColor="text1"/>
              </w:rPr>
            </w:pPr>
          </w:p>
        </w:tc>
      </w:tr>
      <w:tr w:rsidR="002D4A9E" w:rsidRPr="002D4A9E" w:rsidTr="00A31BBE">
        <w:tc>
          <w:tcPr>
            <w:tcW w:w="421" w:type="dxa"/>
            <w:vAlign w:val="center"/>
          </w:tcPr>
          <w:p w:rsidR="005D6A6F" w:rsidRPr="002D4A9E" w:rsidRDefault="005D6A6F" w:rsidP="00A31BBE">
            <w:pPr>
              <w:pStyle w:val="Default"/>
              <w:jc w:val="center"/>
              <w:rPr>
                <w:rFonts w:ascii="Calibri" w:hAnsi="Calibri" w:cs="Calibri"/>
                <w:color w:val="000000" w:themeColor="text1"/>
                <w:sz w:val="18"/>
                <w:szCs w:val="18"/>
              </w:rPr>
            </w:pPr>
            <w:r w:rsidRPr="002D4A9E">
              <w:rPr>
                <w:rFonts w:ascii="Calibri" w:hAnsi="Calibri" w:cs="Calibri"/>
                <w:color w:val="000000" w:themeColor="text1"/>
                <w:sz w:val="18"/>
                <w:szCs w:val="18"/>
              </w:rPr>
              <w:t>105</w:t>
            </w:r>
          </w:p>
        </w:tc>
        <w:tc>
          <w:tcPr>
            <w:tcW w:w="9274" w:type="dxa"/>
          </w:tcPr>
          <w:p w:rsidR="005D6A6F" w:rsidRPr="002D4A9E" w:rsidRDefault="005D6A6F" w:rsidP="00A31BBE">
            <w:pPr>
              <w:pStyle w:val="Default"/>
              <w:jc w:val="both"/>
              <w:rPr>
                <w:rFonts w:ascii="Calibri" w:hAnsi="Calibri" w:cs="Calibri"/>
                <w:color w:val="000000" w:themeColor="text1"/>
              </w:rPr>
            </w:pPr>
          </w:p>
        </w:tc>
      </w:tr>
      <w:tr w:rsidR="002D4A9E" w:rsidRPr="002D4A9E" w:rsidTr="00A31BBE">
        <w:tc>
          <w:tcPr>
            <w:tcW w:w="421" w:type="dxa"/>
            <w:vAlign w:val="center"/>
          </w:tcPr>
          <w:p w:rsidR="005D6A6F" w:rsidRPr="002D4A9E" w:rsidRDefault="005D6A6F" w:rsidP="00A31BBE">
            <w:pPr>
              <w:pStyle w:val="Default"/>
              <w:jc w:val="center"/>
              <w:rPr>
                <w:rFonts w:ascii="Calibri" w:hAnsi="Calibri" w:cs="Calibri"/>
                <w:color w:val="000000" w:themeColor="text1"/>
                <w:sz w:val="18"/>
                <w:szCs w:val="18"/>
              </w:rPr>
            </w:pPr>
            <w:r w:rsidRPr="002D4A9E">
              <w:rPr>
                <w:rFonts w:ascii="Calibri" w:hAnsi="Calibri" w:cs="Calibri"/>
                <w:color w:val="000000" w:themeColor="text1"/>
                <w:sz w:val="18"/>
                <w:szCs w:val="18"/>
              </w:rPr>
              <w:t>106</w:t>
            </w:r>
          </w:p>
        </w:tc>
        <w:tc>
          <w:tcPr>
            <w:tcW w:w="9274" w:type="dxa"/>
          </w:tcPr>
          <w:p w:rsidR="005D6A6F" w:rsidRPr="002D4A9E" w:rsidRDefault="005D6A6F" w:rsidP="00A31BBE">
            <w:pPr>
              <w:pStyle w:val="Default"/>
              <w:jc w:val="both"/>
              <w:rPr>
                <w:rFonts w:ascii="Calibri" w:hAnsi="Calibri" w:cs="Calibri"/>
                <w:color w:val="000000" w:themeColor="text1"/>
              </w:rPr>
            </w:pPr>
          </w:p>
        </w:tc>
      </w:tr>
      <w:tr w:rsidR="002D4A9E" w:rsidRPr="002D4A9E" w:rsidTr="00A31BBE">
        <w:tc>
          <w:tcPr>
            <w:tcW w:w="421" w:type="dxa"/>
            <w:vAlign w:val="center"/>
          </w:tcPr>
          <w:p w:rsidR="005D6A6F" w:rsidRPr="002D4A9E" w:rsidRDefault="005D6A6F" w:rsidP="00A31BBE">
            <w:pPr>
              <w:pStyle w:val="Default"/>
              <w:jc w:val="center"/>
              <w:rPr>
                <w:rFonts w:ascii="Calibri" w:hAnsi="Calibri" w:cs="Calibri"/>
                <w:color w:val="000000" w:themeColor="text1"/>
                <w:sz w:val="18"/>
                <w:szCs w:val="18"/>
              </w:rPr>
            </w:pPr>
            <w:r w:rsidRPr="002D4A9E">
              <w:rPr>
                <w:rFonts w:ascii="Calibri" w:hAnsi="Calibri" w:cs="Calibri"/>
                <w:color w:val="000000" w:themeColor="text1"/>
                <w:sz w:val="18"/>
                <w:szCs w:val="18"/>
              </w:rPr>
              <w:t>107</w:t>
            </w:r>
          </w:p>
        </w:tc>
        <w:tc>
          <w:tcPr>
            <w:tcW w:w="9274" w:type="dxa"/>
          </w:tcPr>
          <w:p w:rsidR="005D6A6F" w:rsidRPr="002D4A9E" w:rsidRDefault="005D6A6F" w:rsidP="00A31BBE">
            <w:pPr>
              <w:pStyle w:val="Default"/>
              <w:jc w:val="both"/>
              <w:rPr>
                <w:rFonts w:ascii="Calibri" w:hAnsi="Calibri" w:cs="Calibri"/>
                <w:color w:val="000000" w:themeColor="text1"/>
              </w:rPr>
            </w:pPr>
          </w:p>
        </w:tc>
      </w:tr>
      <w:tr w:rsidR="002D4A9E" w:rsidRPr="002D4A9E" w:rsidTr="00A31BBE">
        <w:tc>
          <w:tcPr>
            <w:tcW w:w="421" w:type="dxa"/>
            <w:vAlign w:val="center"/>
          </w:tcPr>
          <w:p w:rsidR="005D6A6F" w:rsidRPr="002D4A9E" w:rsidRDefault="005D6A6F" w:rsidP="00A31BBE">
            <w:pPr>
              <w:pStyle w:val="Default"/>
              <w:jc w:val="center"/>
              <w:rPr>
                <w:rFonts w:ascii="Calibri" w:hAnsi="Calibri" w:cs="Calibri"/>
                <w:color w:val="000000" w:themeColor="text1"/>
                <w:sz w:val="18"/>
                <w:szCs w:val="18"/>
              </w:rPr>
            </w:pPr>
            <w:r w:rsidRPr="002D4A9E">
              <w:rPr>
                <w:rFonts w:ascii="Calibri" w:hAnsi="Calibri" w:cs="Calibri"/>
                <w:color w:val="000000" w:themeColor="text1"/>
                <w:sz w:val="18"/>
                <w:szCs w:val="18"/>
              </w:rPr>
              <w:t>108</w:t>
            </w:r>
          </w:p>
        </w:tc>
        <w:tc>
          <w:tcPr>
            <w:tcW w:w="9274" w:type="dxa"/>
          </w:tcPr>
          <w:p w:rsidR="005D6A6F" w:rsidRPr="002D4A9E" w:rsidRDefault="005D6A6F" w:rsidP="00A31BBE">
            <w:pPr>
              <w:pStyle w:val="Default"/>
              <w:jc w:val="both"/>
              <w:rPr>
                <w:rFonts w:ascii="Calibri" w:hAnsi="Calibri" w:cs="Calibri"/>
                <w:color w:val="000000" w:themeColor="text1"/>
              </w:rPr>
            </w:pPr>
          </w:p>
        </w:tc>
      </w:tr>
      <w:tr w:rsidR="002D4A9E" w:rsidRPr="002D4A9E" w:rsidTr="00A31BBE">
        <w:tc>
          <w:tcPr>
            <w:tcW w:w="421" w:type="dxa"/>
            <w:vAlign w:val="center"/>
          </w:tcPr>
          <w:p w:rsidR="005D6A6F" w:rsidRPr="002D4A9E" w:rsidRDefault="005D6A6F" w:rsidP="00A31BBE">
            <w:pPr>
              <w:pStyle w:val="Default"/>
              <w:jc w:val="center"/>
              <w:rPr>
                <w:rFonts w:ascii="Calibri" w:hAnsi="Calibri" w:cs="Calibri"/>
                <w:color w:val="000000" w:themeColor="text1"/>
                <w:sz w:val="18"/>
                <w:szCs w:val="18"/>
              </w:rPr>
            </w:pPr>
            <w:r w:rsidRPr="002D4A9E">
              <w:rPr>
                <w:rFonts w:ascii="Calibri" w:hAnsi="Calibri" w:cs="Calibri"/>
                <w:color w:val="000000" w:themeColor="text1"/>
                <w:sz w:val="18"/>
                <w:szCs w:val="18"/>
              </w:rPr>
              <w:t>109</w:t>
            </w:r>
          </w:p>
        </w:tc>
        <w:tc>
          <w:tcPr>
            <w:tcW w:w="9274" w:type="dxa"/>
          </w:tcPr>
          <w:p w:rsidR="005D6A6F" w:rsidRPr="002D4A9E" w:rsidRDefault="005D6A6F" w:rsidP="00A31BBE">
            <w:pPr>
              <w:pStyle w:val="Default"/>
              <w:jc w:val="both"/>
              <w:rPr>
                <w:rFonts w:ascii="Calibri" w:hAnsi="Calibri" w:cs="Calibri"/>
                <w:color w:val="000000" w:themeColor="text1"/>
              </w:rPr>
            </w:pPr>
          </w:p>
        </w:tc>
      </w:tr>
      <w:tr w:rsidR="002D4A9E" w:rsidRPr="002D4A9E" w:rsidTr="00A31BBE">
        <w:tc>
          <w:tcPr>
            <w:tcW w:w="421" w:type="dxa"/>
            <w:vAlign w:val="center"/>
          </w:tcPr>
          <w:p w:rsidR="005D6A6F" w:rsidRPr="002D4A9E" w:rsidRDefault="005D6A6F" w:rsidP="00A31BBE">
            <w:pPr>
              <w:pStyle w:val="Default"/>
              <w:jc w:val="center"/>
              <w:rPr>
                <w:rFonts w:ascii="Calibri" w:hAnsi="Calibri" w:cs="Calibri"/>
                <w:color w:val="000000" w:themeColor="text1"/>
                <w:sz w:val="18"/>
                <w:szCs w:val="18"/>
              </w:rPr>
            </w:pPr>
            <w:r w:rsidRPr="002D4A9E">
              <w:rPr>
                <w:rFonts w:ascii="Calibri" w:hAnsi="Calibri" w:cs="Calibri"/>
                <w:color w:val="000000" w:themeColor="text1"/>
                <w:sz w:val="18"/>
                <w:szCs w:val="18"/>
              </w:rPr>
              <w:t>110</w:t>
            </w:r>
          </w:p>
        </w:tc>
        <w:tc>
          <w:tcPr>
            <w:tcW w:w="9274" w:type="dxa"/>
          </w:tcPr>
          <w:p w:rsidR="005D6A6F" w:rsidRPr="002D4A9E" w:rsidRDefault="005D6A6F" w:rsidP="00A31BBE">
            <w:pPr>
              <w:pStyle w:val="Default"/>
              <w:jc w:val="both"/>
              <w:rPr>
                <w:rFonts w:ascii="Calibri" w:hAnsi="Calibri" w:cs="Calibri"/>
                <w:color w:val="000000" w:themeColor="text1"/>
              </w:rPr>
            </w:pPr>
          </w:p>
        </w:tc>
      </w:tr>
      <w:tr w:rsidR="002D4A9E" w:rsidRPr="002D4A9E" w:rsidTr="00A31BBE">
        <w:tc>
          <w:tcPr>
            <w:tcW w:w="421" w:type="dxa"/>
            <w:vAlign w:val="center"/>
          </w:tcPr>
          <w:p w:rsidR="005D6A6F" w:rsidRPr="002D4A9E" w:rsidRDefault="005D6A6F" w:rsidP="00A31BBE">
            <w:pPr>
              <w:pStyle w:val="Default"/>
              <w:jc w:val="center"/>
              <w:rPr>
                <w:rFonts w:ascii="Calibri" w:hAnsi="Calibri" w:cs="Calibri"/>
                <w:color w:val="000000" w:themeColor="text1"/>
                <w:sz w:val="18"/>
                <w:szCs w:val="18"/>
              </w:rPr>
            </w:pPr>
            <w:r w:rsidRPr="002D4A9E">
              <w:rPr>
                <w:rFonts w:ascii="Calibri" w:hAnsi="Calibri" w:cs="Calibri"/>
                <w:color w:val="000000" w:themeColor="text1"/>
                <w:sz w:val="18"/>
                <w:szCs w:val="18"/>
              </w:rPr>
              <w:t>111</w:t>
            </w:r>
          </w:p>
        </w:tc>
        <w:tc>
          <w:tcPr>
            <w:tcW w:w="9274" w:type="dxa"/>
          </w:tcPr>
          <w:p w:rsidR="005D6A6F" w:rsidRPr="002D4A9E" w:rsidRDefault="005D6A6F" w:rsidP="00A31BBE">
            <w:pPr>
              <w:pStyle w:val="Default"/>
              <w:jc w:val="both"/>
              <w:rPr>
                <w:rFonts w:ascii="Calibri" w:hAnsi="Calibri" w:cs="Calibri"/>
                <w:color w:val="000000" w:themeColor="text1"/>
              </w:rPr>
            </w:pPr>
          </w:p>
        </w:tc>
      </w:tr>
      <w:tr w:rsidR="002D4A9E" w:rsidRPr="002D4A9E" w:rsidTr="00A31BBE">
        <w:tc>
          <w:tcPr>
            <w:tcW w:w="421" w:type="dxa"/>
            <w:vAlign w:val="center"/>
          </w:tcPr>
          <w:p w:rsidR="005D6A6F" w:rsidRPr="002D4A9E" w:rsidRDefault="005D6A6F" w:rsidP="00A31BBE">
            <w:pPr>
              <w:pStyle w:val="Default"/>
              <w:jc w:val="center"/>
              <w:rPr>
                <w:rFonts w:ascii="Calibri" w:hAnsi="Calibri" w:cs="Calibri"/>
                <w:color w:val="000000" w:themeColor="text1"/>
                <w:sz w:val="18"/>
                <w:szCs w:val="18"/>
              </w:rPr>
            </w:pPr>
            <w:r w:rsidRPr="002D4A9E">
              <w:rPr>
                <w:rFonts w:ascii="Calibri" w:hAnsi="Calibri" w:cs="Calibri"/>
                <w:color w:val="000000" w:themeColor="text1"/>
                <w:sz w:val="18"/>
                <w:szCs w:val="18"/>
              </w:rPr>
              <w:t>112</w:t>
            </w:r>
          </w:p>
        </w:tc>
        <w:tc>
          <w:tcPr>
            <w:tcW w:w="9274" w:type="dxa"/>
          </w:tcPr>
          <w:p w:rsidR="005D6A6F" w:rsidRPr="002D4A9E" w:rsidRDefault="005D6A6F" w:rsidP="00A31BBE">
            <w:pPr>
              <w:pStyle w:val="Default"/>
              <w:jc w:val="both"/>
              <w:rPr>
                <w:rFonts w:ascii="Calibri" w:hAnsi="Calibri" w:cs="Calibri"/>
                <w:color w:val="000000" w:themeColor="text1"/>
              </w:rPr>
            </w:pPr>
          </w:p>
        </w:tc>
      </w:tr>
      <w:tr w:rsidR="002D4A9E" w:rsidRPr="002D4A9E" w:rsidTr="00A31BBE">
        <w:tc>
          <w:tcPr>
            <w:tcW w:w="421" w:type="dxa"/>
            <w:vAlign w:val="center"/>
          </w:tcPr>
          <w:p w:rsidR="005D6A6F" w:rsidRPr="002D4A9E" w:rsidRDefault="005D6A6F" w:rsidP="00A31BBE">
            <w:pPr>
              <w:pStyle w:val="Default"/>
              <w:jc w:val="center"/>
              <w:rPr>
                <w:rFonts w:ascii="Calibri" w:hAnsi="Calibri" w:cs="Calibri"/>
                <w:color w:val="000000" w:themeColor="text1"/>
                <w:sz w:val="18"/>
                <w:szCs w:val="18"/>
              </w:rPr>
            </w:pPr>
            <w:r w:rsidRPr="002D4A9E">
              <w:rPr>
                <w:rFonts w:ascii="Calibri" w:hAnsi="Calibri" w:cs="Calibri"/>
                <w:color w:val="000000" w:themeColor="text1"/>
                <w:sz w:val="18"/>
                <w:szCs w:val="18"/>
              </w:rPr>
              <w:t>113</w:t>
            </w:r>
          </w:p>
        </w:tc>
        <w:tc>
          <w:tcPr>
            <w:tcW w:w="9274" w:type="dxa"/>
          </w:tcPr>
          <w:p w:rsidR="005D6A6F" w:rsidRPr="002D4A9E" w:rsidRDefault="005D6A6F" w:rsidP="00A31BBE">
            <w:pPr>
              <w:pStyle w:val="Default"/>
              <w:jc w:val="both"/>
              <w:rPr>
                <w:rFonts w:ascii="Calibri" w:hAnsi="Calibri" w:cs="Calibri"/>
                <w:color w:val="000000" w:themeColor="text1"/>
              </w:rPr>
            </w:pPr>
          </w:p>
        </w:tc>
      </w:tr>
      <w:tr w:rsidR="002D4A9E" w:rsidRPr="002D4A9E" w:rsidTr="00A31BBE">
        <w:tc>
          <w:tcPr>
            <w:tcW w:w="421" w:type="dxa"/>
            <w:vAlign w:val="center"/>
          </w:tcPr>
          <w:p w:rsidR="005D6A6F" w:rsidRPr="002D4A9E" w:rsidRDefault="005D6A6F" w:rsidP="00A31BBE">
            <w:pPr>
              <w:pStyle w:val="Default"/>
              <w:jc w:val="center"/>
              <w:rPr>
                <w:rFonts w:ascii="Calibri" w:hAnsi="Calibri" w:cs="Calibri"/>
                <w:color w:val="000000" w:themeColor="text1"/>
                <w:sz w:val="18"/>
                <w:szCs w:val="18"/>
              </w:rPr>
            </w:pPr>
            <w:r w:rsidRPr="002D4A9E">
              <w:rPr>
                <w:rFonts w:ascii="Calibri" w:hAnsi="Calibri" w:cs="Calibri"/>
                <w:color w:val="000000" w:themeColor="text1"/>
                <w:sz w:val="18"/>
                <w:szCs w:val="18"/>
              </w:rPr>
              <w:t>114</w:t>
            </w:r>
          </w:p>
        </w:tc>
        <w:tc>
          <w:tcPr>
            <w:tcW w:w="9274" w:type="dxa"/>
          </w:tcPr>
          <w:p w:rsidR="005D6A6F" w:rsidRPr="002D4A9E" w:rsidRDefault="005D6A6F" w:rsidP="00A31BBE">
            <w:pPr>
              <w:pStyle w:val="Default"/>
              <w:jc w:val="both"/>
              <w:rPr>
                <w:rFonts w:ascii="Calibri" w:hAnsi="Calibri" w:cs="Calibri"/>
                <w:color w:val="000000" w:themeColor="text1"/>
              </w:rPr>
            </w:pPr>
          </w:p>
        </w:tc>
      </w:tr>
      <w:tr w:rsidR="002D4A9E" w:rsidRPr="002D4A9E" w:rsidTr="00A31BBE">
        <w:tc>
          <w:tcPr>
            <w:tcW w:w="421" w:type="dxa"/>
            <w:vAlign w:val="center"/>
          </w:tcPr>
          <w:p w:rsidR="005D6A6F" w:rsidRPr="002D4A9E" w:rsidRDefault="005D6A6F" w:rsidP="00A31BBE">
            <w:pPr>
              <w:pStyle w:val="Default"/>
              <w:jc w:val="center"/>
              <w:rPr>
                <w:rFonts w:ascii="Calibri" w:hAnsi="Calibri" w:cs="Calibri"/>
                <w:color w:val="000000" w:themeColor="text1"/>
                <w:sz w:val="18"/>
                <w:szCs w:val="18"/>
              </w:rPr>
            </w:pPr>
            <w:r w:rsidRPr="002D4A9E">
              <w:rPr>
                <w:rFonts w:ascii="Calibri" w:hAnsi="Calibri" w:cs="Calibri"/>
                <w:color w:val="000000" w:themeColor="text1"/>
                <w:sz w:val="18"/>
                <w:szCs w:val="18"/>
              </w:rPr>
              <w:t>115</w:t>
            </w:r>
          </w:p>
        </w:tc>
        <w:tc>
          <w:tcPr>
            <w:tcW w:w="9274" w:type="dxa"/>
          </w:tcPr>
          <w:p w:rsidR="005D6A6F" w:rsidRPr="002D4A9E" w:rsidRDefault="005D6A6F" w:rsidP="00A31BBE">
            <w:pPr>
              <w:pStyle w:val="Default"/>
              <w:jc w:val="both"/>
              <w:rPr>
                <w:rFonts w:ascii="Calibri" w:hAnsi="Calibri" w:cs="Calibri"/>
                <w:color w:val="000000" w:themeColor="text1"/>
              </w:rPr>
            </w:pPr>
          </w:p>
        </w:tc>
      </w:tr>
      <w:tr w:rsidR="002D4A9E" w:rsidRPr="002D4A9E" w:rsidTr="00A31BBE">
        <w:tc>
          <w:tcPr>
            <w:tcW w:w="421" w:type="dxa"/>
            <w:vAlign w:val="center"/>
          </w:tcPr>
          <w:p w:rsidR="005D6A6F" w:rsidRPr="002D4A9E" w:rsidRDefault="005D6A6F" w:rsidP="00A31BBE">
            <w:pPr>
              <w:pStyle w:val="Default"/>
              <w:jc w:val="center"/>
              <w:rPr>
                <w:rFonts w:ascii="Calibri" w:hAnsi="Calibri" w:cs="Calibri"/>
                <w:color w:val="000000" w:themeColor="text1"/>
                <w:sz w:val="18"/>
                <w:szCs w:val="18"/>
              </w:rPr>
            </w:pPr>
            <w:r w:rsidRPr="002D4A9E">
              <w:rPr>
                <w:rFonts w:ascii="Calibri" w:hAnsi="Calibri" w:cs="Calibri"/>
                <w:color w:val="000000" w:themeColor="text1"/>
                <w:sz w:val="18"/>
                <w:szCs w:val="18"/>
              </w:rPr>
              <w:t>116</w:t>
            </w:r>
          </w:p>
        </w:tc>
        <w:tc>
          <w:tcPr>
            <w:tcW w:w="9274" w:type="dxa"/>
          </w:tcPr>
          <w:p w:rsidR="005D6A6F" w:rsidRPr="002D4A9E" w:rsidRDefault="005D6A6F" w:rsidP="00A31BBE">
            <w:pPr>
              <w:pStyle w:val="Default"/>
              <w:jc w:val="both"/>
              <w:rPr>
                <w:rFonts w:ascii="Calibri" w:hAnsi="Calibri" w:cs="Calibri"/>
                <w:color w:val="000000" w:themeColor="text1"/>
              </w:rPr>
            </w:pPr>
          </w:p>
        </w:tc>
      </w:tr>
      <w:tr w:rsidR="002D4A9E" w:rsidRPr="002D4A9E" w:rsidTr="00A31BBE">
        <w:tc>
          <w:tcPr>
            <w:tcW w:w="421" w:type="dxa"/>
            <w:vAlign w:val="center"/>
          </w:tcPr>
          <w:p w:rsidR="005D6A6F" w:rsidRPr="002D4A9E" w:rsidRDefault="005D6A6F" w:rsidP="00A31BBE">
            <w:pPr>
              <w:pStyle w:val="Default"/>
              <w:jc w:val="center"/>
              <w:rPr>
                <w:rFonts w:ascii="Calibri" w:hAnsi="Calibri" w:cs="Calibri"/>
                <w:color w:val="000000" w:themeColor="text1"/>
                <w:sz w:val="18"/>
                <w:szCs w:val="18"/>
              </w:rPr>
            </w:pPr>
            <w:r w:rsidRPr="002D4A9E">
              <w:rPr>
                <w:rFonts w:ascii="Calibri" w:hAnsi="Calibri" w:cs="Calibri"/>
                <w:color w:val="000000" w:themeColor="text1"/>
                <w:sz w:val="18"/>
                <w:szCs w:val="18"/>
              </w:rPr>
              <w:t>117</w:t>
            </w:r>
          </w:p>
        </w:tc>
        <w:tc>
          <w:tcPr>
            <w:tcW w:w="9274" w:type="dxa"/>
          </w:tcPr>
          <w:p w:rsidR="005D6A6F" w:rsidRPr="002D4A9E" w:rsidRDefault="005D6A6F" w:rsidP="00A31BBE">
            <w:pPr>
              <w:pStyle w:val="Default"/>
              <w:jc w:val="both"/>
              <w:rPr>
                <w:rFonts w:ascii="Calibri" w:hAnsi="Calibri" w:cs="Calibri"/>
                <w:color w:val="000000" w:themeColor="text1"/>
              </w:rPr>
            </w:pPr>
          </w:p>
        </w:tc>
      </w:tr>
      <w:tr w:rsidR="002D4A9E" w:rsidRPr="002D4A9E" w:rsidTr="00A31BBE">
        <w:tc>
          <w:tcPr>
            <w:tcW w:w="421" w:type="dxa"/>
            <w:vAlign w:val="center"/>
          </w:tcPr>
          <w:p w:rsidR="005D6A6F" w:rsidRPr="002D4A9E" w:rsidRDefault="005D6A6F" w:rsidP="00A31BBE">
            <w:pPr>
              <w:pStyle w:val="Default"/>
              <w:jc w:val="center"/>
              <w:rPr>
                <w:rFonts w:ascii="Calibri" w:hAnsi="Calibri" w:cs="Calibri"/>
                <w:color w:val="000000" w:themeColor="text1"/>
                <w:sz w:val="18"/>
                <w:szCs w:val="18"/>
              </w:rPr>
            </w:pPr>
            <w:r w:rsidRPr="002D4A9E">
              <w:rPr>
                <w:rFonts w:ascii="Calibri" w:hAnsi="Calibri" w:cs="Calibri"/>
                <w:color w:val="000000" w:themeColor="text1"/>
                <w:sz w:val="18"/>
                <w:szCs w:val="18"/>
              </w:rPr>
              <w:t>118</w:t>
            </w:r>
          </w:p>
        </w:tc>
        <w:tc>
          <w:tcPr>
            <w:tcW w:w="9274" w:type="dxa"/>
          </w:tcPr>
          <w:p w:rsidR="005D6A6F" w:rsidRPr="002D4A9E" w:rsidRDefault="005D6A6F" w:rsidP="00A31BBE">
            <w:pPr>
              <w:pStyle w:val="Default"/>
              <w:jc w:val="both"/>
              <w:rPr>
                <w:rFonts w:ascii="Calibri" w:hAnsi="Calibri" w:cs="Calibri"/>
                <w:color w:val="000000" w:themeColor="text1"/>
              </w:rPr>
            </w:pPr>
          </w:p>
        </w:tc>
      </w:tr>
      <w:tr w:rsidR="002D4A9E" w:rsidRPr="002D4A9E" w:rsidTr="00A31BBE">
        <w:tc>
          <w:tcPr>
            <w:tcW w:w="421" w:type="dxa"/>
            <w:vAlign w:val="center"/>
          </w:tcPr>
          <w:p w:rsidR="005D6A6F" w:rsidRPr="002D4A9E" w:rsidRDefault="005D6A6F" w:rsidP="00A31BBE">
            <w:pPr>
              <w:pStyle w:val="Default"/>
              <w:jc w:val="center"/>
              <w:rPr>
                <w:rFonts w:ascii="Calibri" w:hAnsi="Calibri" w:cs="Calibri"/>
                <w:color w:val="000000" w:themeColor="text1"/>
                <w:sz w:val="18"/>
                <w:szCs w:val="18"/>
              </w:rPr>
            </w:pPr>
            <w:r w:rsidRPr="002D4A9E">
              <w:rPr>
                <w:rFonts w:ascii="Calibri" w:hAnsi="Calibri" w:cs="Calibri"/>
                <w:color w:val="000000" w:themeColor="text1"/>
                <w:sz w:val="18"/>
                <w:szCs w:val="18"/>
              </w:rPr>
              <w:t>119</w:t>
            </w:r>
          </w:p>
        </w:tc>
        <w:tc>
          <w:tcPr>
            <w:tcW w:w="9274" w:type="dxa"/>
          </w:tcPr>
          <w:p w:rsidR="005D6A6F" w:rsidRPr="002D4A9E" w:rsidRDefault="005D6A6F" w:rsidP="00A31BBE">
            <w:pPr>
              <w:pStyle w:val="Default"/>
              <w:jc w:val="both"/>
              <w:rPr>
                <w:rFonts w:ascii="Calibri" w:hAnsi="Calibri" w:cs="Calibri"/>
                <w:color w:val="000000" w:themeColor="text1"/>
              </w:rPr>
            </w:pPr>
          </w:p>
        </w:tc>
      </w:tr>
      <w:tr w:rsidR="002D4A9E" w:rsidRPr="002D4A9E" w:rsidTr="00A31BBE">
        <w:tc>
          <w:tcPr>
            <w:tcW w:w="421" w:type="dxa"/>
            <w:vAlign w:val="center"/>
          </w:tcPr>
          <w:p w:rsidR="005D6A6F" w:rsidRPr="002D4A9E" w:rsidRDefault="005D6A6F" w:rsidP="00A31BBE">
            <w:pPr>
              <w:pStyle w:val="Default"/>
              <w:jc w:val="center"/>
              <w:rPr>
                <w:rFonts w:ascii="Calibri" w:hAnsi="Calibri" w:cs="Calibri"/>
                <w:color w:val="000000" w:themeColor="text1"/>
                <w:sz w:val="18"/>
                <w:szCs w:val="18"/>
              </w:rPr>
            </w:pPr>
            <w:r w:rsidRPr="002D4A9E">
              <w:rPr>
                <w:rFonts w:ascii="Calibri" w:hAnsi="Calibri" w:cs="Calibri"/>
                <w:color w:val="000000" w:themeColor="text1"/>
                <w:sz w:val="18"/>
                <w:szCs w:val="18"/>
              </w:rPr>
              <w:t>120</w:t>
            </w:r>
          </w:p>
        </w:tc>
        <w:tc>
          <w:tcPr>
            <w:tcW w:w="9274" w:type="dxa"/>
          </w:tcPr>
          <w:p w:rsidR="005D6A6F" w:rsidRPr="002D4A9E" w:rsidRDefault="005D6A6F" w:rsidP="00A31BBE">
            <w:pPr>
              <w:pStyle w:val="Default"/>
              <w:jc w:val="both"/>
              <w:rPr>
                <w:rFonts w:ascii="Calibri" w:hAnsi="Calibri" w:cs="Calibri"/>
                <w:color w:val="000000" w:themeColor="text1"/>
              </w:rPr>
            </w:pPr>
          </w:p>
        </w:tc>
      </w:tr>
    </w:tbl>
    <w:p w:rsidR="00B01E20" w:rsidRPr="002D4A9E" w:rsidRDefault="00B01E20" w:rsidP="001B473C">
      <w:pPr>
        <w:pStyle w:val="Default"/>
        <w:spacing w:before="120" w:after="120"/>
        <w:rPr>
          <w:rFonts w:ascii="Calibri" w:hAnsi="Calibri" w:cs="Calibri"/>
          <w:b/>
          <w:color w:val="000000" w:themeColor="text1"/>
        </w:rPr>
      </w:pPr>
    </w:p>
    <w:p w:rsidR="008B24A1" w:rsidRPr="002D4A9E" w:rsidRDefault="008B24A1" w:rsidP="00DD77B6">
      <w:pPr>
        <w:pStyle w:val="Default"/>
        <w:spacing w:before="120" w:after="120"/>
        <w:jc w:val="both"/>
        <w:rPr>
          <w:rFonts w:ascii="Calibri" w:hAnsi="Calibri" w:cs="Calibri"/>
          <w:color w:val="000000" w:themeColor="text1"/>
        </w:rPr>
      </w:pPr>
    </w:p>
    <w:sectPr w:rsidR="008B24A1" w:rsidRPr="002D4A9E" w:rsidSect="004505DD">
      <w:footerReference w:type="default" r:id="rId8"/>
      <w:pgSz w:w="11906" w:h="16838"/>
      <w:pgMar w:top="851" w:right="991" w:bottom="709"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A41AA" w:rsidRDefault="00BA41AA" w:rsidP="004505DD">
      <w:pPr>
        <w:spacing w:after="0" w:line="240" w:lineRule="auto"/>
      </w:pPr>
      <w:r>
        <w:separator/>
      </w:r>
    </w:p>
  </w:endnote>
  <w:endnote w:type="continuationSeparator" w:id="0">
    <w:p w:rsidR="00BA41AA" w:rsidRDefault="00BA41AA" w:rsidP="004505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Times-Roman">
    <w:panose1 w:val="00000000000000000000"/>
    <w:charset w:val="4D"/>
    <w:family w:val="auto"/>
    <w:notTrueType/>
    <w:pitch w:val="default"/>
    <w:sig w:usb0="03000000"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2F8A" w:rsidRDefault="00742F8A">
    <w:pPr>
      <w:pStyle w:val="Rodap"/>
      <w:jc w:val="right"/>
    </w:pPr>
    <w:r w:rsidRPr="004505DD">
      <w:rPr>
        <w:sz w:val="18"/>
        <w:szCs w:val="18"/>
      </w:rPr>
      <w:fldChar w:fldCharType="begin"/>
    </w:r>
    <w:r w:rsidRPr="004505DD">
      <w:rPr>
        <w:sz w:val="18"/>
        <w:szCs w:val="18"/>
      </w:rPr>
      <w:instrText xml:space="preserve"> PAGE   \* MERGEFORMAT </w:instrText>
    </w:r>
    <w:r w:rsidRPr="004505DD">
      <w:rPr>
        <w:sz w:val="18"/>
        <w:szCs w:val="18"/>
      </w:rPr>
      <w:fldChar w:fldCharType="separate"/>
    </w:r>
    <w:r w:rsidR="002D4A9E">
      <w:rPr>
        <w:noProof/>
        <w:sz w:val="18"/>
        <w:szCs w:val="18"/>
      </w:rPr>
      <w:t>14</w:t>
    </w:r>
    <w:r w:rsidRPr="004505DD">
      <w:rPr>
        <w:sz w:val="18"/>
        <w:szCs w:val="18"/>
      </w:rPr>
      <w:fldChar w:fldCharType="end"/>
    </w:r>
  </w:p>
  <w:p w:rsidR="00742F8A" w:rsidRDefault="00742F8A">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A41AA" w:rsidRDefault="00BA41AA" w:rsidP="004505DD">
      <w:pPr>
        <w:spacing w:after="0" w:line="240" w:lineRule="auto"/>
      </w:pPr>
      <w:r>
        <w:separator/>
      </w:r>
    </w:p>
  </w:footnote>
  <w:footnote w:type="continuationSeparator" w:id="0">
    <w:p w:rsidR="00BA41AA" w:rsidRDefault="00BA41AA" w:rsidP="004505D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BD3ED4"/>
    <w:multiLevelType w:val="hybridMultilevel"/>
    <w:tmpl w:val="B540DF8A"/>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1B053E9E"/>
    <w:multiLevelType w:val="hybridMultilevel"/>
    <w:tmpl w:val="C234E3F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nsid w:val="247144D5"/>
    <w:multiLevelType w:val="hybridMultilevel"/>
    <w:tmpl w:val="A118B53C"/>
    <w:lvl w:ilvl="0" w:tplc="572A7FE4">
      <w:start w:val="9"/>
      <w:numFmt w:val="decimal"/>
      <w:lvlText w:val="%1)"/>
      <w:lvlJc w:val="left"/>
      <w:pPr>
        <w:tabs>
          <w:tab w:val="num" w:pos="720"/>
        </w:tabs>
        <w:ind w:left="720" w:hanging="360"/>
      </w:pPr>
    </w:lvl>
    <w:lvl w:ilvl="1" w:tplc="DE6E9CD8" w:tentative="1">
      <w:start w:val="1"/>
      <w:numFmt w:val="decimal"/>
      <w:lvlText w:val="%2)"/>
      <w:lvlJc w:val="left"/>
      <w:pPr>
        <w:tabs>
          <w:tab w:val="num" w:pos="1440"/>
        </w:tabs>
        <w:ind w:left="1440" w:hanging="360"/>
      </w:pPr>
    </w:lvl>
    <w:lvl w:ilvl="2" w:tplc="A14A1896" w:tentative="1">
      <w:start w:val="1"/>
      <w:numFmt w:val="decimal"/>
      <w:lvlText w:val="%3)"/>
      <w:lvlJc w:val="left"/>
      <w:pPr>
        <w:tabs>
          <w:tab w:val="num" w:pos="2160"/>
        </w:tabs>
        <w:ind w:left="2160" w:hanging="360"/>
      </w:pPr>
    </w:lvl>
    <w:lvl w:ilvl="3" w:tplc="A3DCD1A0" w:tentative="1">
      <w:start w:val="1"/>
      <w:numFmt w:val="decimal"/>
      <w:lvlText w:val="%4)"/>
      <w:lvlJc w:val="left"/>
      <w:pPr>
        <w:tabs>
          <w:tab w:val="num" w:pos="2880"/>
        </w:tabs>
        <w:ind w:left="2880" w:hanging="360"/>
      </w:pPr>
    </w:lvl>
    <w:lvl w:ilvl="4" w:tplc="7E98355E" w:tentative="1">
      <w:start w:val="1"/>
      <w:numFmt w:val="decimal"/>
      <w:lvlText w:val="%5)"/>
      <w:lvlJc w:val="left"/>
      <w:pPr>
        <w:tabs>
          <w:tab w:val="num" w:pos="3600"/>
        </w:tabs>
        <w:ind w:left="3600" w:hanging="360"/>
      </w:pPr>
    </w:lvl>
    <w:lvl w:ilvl="5" w:tplc="9DF2D23A" w:tentative="1">
      <w:start w:val="1"/>
      <w:numFmt w:val="decimal"/>
      <w:lvlText w:val="%6)"/>
      <w:lvlJc w:val="left"/>
      <w:pPr>
        <w:tabs>
          <w:tab w:val="num" w:pos="4320"/>
        </w:tabs>
        <w:ind w:left="4320" w:hanging="360"/>
      </w:pPr>
    </w:lvl>
    <w:lvl w:ilvl="6" w:tplc="9AF404D2" w:tentative="1">
      <w:start w:val="1"/>
      <w:numFmt w:val="decimal"/>
      <w:lvlText w:val="%7)"/>
      <w:lvlJc w:val="left"/>
      <w:pPr>
        <w:tabs>
          <w:tab w:val="num" w:pos="5040"/>
        </w:tabs>
        <w:ind w:left="5040" w:hanging="360"/>
      </w:pPr>
    </w:lvl>
    <w:lvl w:ilvl="7" w:tplc="5628C58E" w:tentative="1">
      <w:start w:val="1"/>
      <w:numFmt w:val="decimal"/>
      <w:lvlText w:val="%8)"/>
      <w:lvlJc w:val="left"/>
      <w:pPr>
        <w:tabs>
          <w:tab w:val="num" w:pos="5760"/>
        </w:tabs>
        <w:ind w:left="5760" w:hanging="360"/>
      </w:pPr>
    </w:lvl>
    <w:lvl w:ilvl="8" w:tplc="4C40A13C" w:tentative="1">
      <w:start w:val="1"/>
      <w:numFmt w:val="decimal"/>
      <w:lvlText w:val="%9)"/>
      <w:lvlJc w:val="left"/>
      <w:pPr>
        <w:tabs>
          <w:tab w:val="num" w:pos="6480"/>
        </w:tabs>
        <w:ind w:left="6480" w:hanging="360"/>
      </w:pPr>
    </w:lvl>
  </w:abstractNum>
  <w:abstractNum w:abstractNumId="3">
    <w:nsid w:val="442E6D83"/>
    <w:multiLevelType w:val="hybridMultilevel"/>
    <w:tmpl w:val="54BE67B4"/>
    <w:lvl w:ilvl="0" w:tplc="F2902A0C">
      <w:start w:val="6"/>
      <w:numFmt w:val="decimal"/>
      <w:lvlText w:val="%1)"/>
      <w:lvlJc w:val="left"/>
      <w:pPr>
        <w:ind w:left="720" w:hanging="360"/>
      </w:pPr>
      <w:rPr>
        <w:rFonts w:cs="Arial"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nsid w:val="485A703D"/>
    <w:multiLevelType w:val="hybridMultilevel"/>
    <w:tmpl w:val="16F8AD06"/>
    <w:lvl w:ilvl="0" w:tplc="2BCEEB0E">
      <w:start w:val="1"/>
      <w:numFmt w:val="decimal"/>
      <w:lvlText w:val="%1."/>
      <w:lvlJc w:val="left"/>
      <w:pPr>
        <w:ind w:left="360" w:hanging="360"/>
      </w:pPr>
      <w:rPr>
        <w:b/>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5">
    <w:nsid w:val="59613619"/>
    <w:multiLevelType w:val="hybridMultilevel"/>
    <w:tmpl w:val="140666DC"/>
    <w:lvl w:ilvl="0" w:tplc="0416000F">
      <w:start w:val="1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nsid w:val="60D87D74"/>
    <w:multiLevelType w:val="hybridMultilevel"/>
    <w:tmpl w:val="28628E0A"/>
    <w:lvl w:ilvl="0" w:tplc="0416000F">
      <w:start w:val="1"/>
      <w:numFmt w:val="decimal"/>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7">
    <w:nsid w:val="6FBA0F18"/>
    <w:multiLevelType w:val="hybridMultilevel"/>
    <w:tmpl w:val="EEFCFFA4"/>
    <w:lvl w:ilvl="0" w:tplc="0416000F">
      <w:start w:val="3"/>
      <w:numFmt w:val="decimal"/>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8">
    <w:nsid w:val="71453953"/>
    <w:multiLevelType w:val="hybridMultilevel"/>
    <w:tmpl w:val="2536FF58"/>
    <w:lvl w:ilvl="0" w:tplc="0D4A468E">
      <w:start w:val="8"/>
      <w:numFmt w:val="decimal"/>
      <w:lvlText w:val="%1."/>
      <w:lvlJc w:val="left"/>
      <w:pPr>
        <w:ind w:left="360" w:hanging="360"/>
      </w:pPr>
      <w:rPr>
        <w:rFonts w:ascii="Calibri" w:hAnsi="Calibri"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9">
    <w:nsid w:val="764763CD"/>
    <w:multiLevelType w:val="hybridMultilevel"/>
    <w:tmpl w:val="86E4506E"/>
    <w:lvl w:ilvl="0" w:tplc="EDC2DFC0">
      <w:start w:val="4"/>
      <w:numFmt w:val="decimal"/>
      <w:lvlText w:val="%1."/>
      <w:lvlJc w:val="left"/>
      <w:pPr>
        <w:ind w:left="360" w:hanging="360"/>
      </w:pPr>
      <w:rPr>
        <w:rFonts w:ascii="Calibri" w:hAnsi="Calibri" w:hint="default"/>
        <w:b w:val="0"/>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0">
    <w:nsid w:val="7CB2023F"/>
    <w:multiLevelType w:val="hybridMultilevel"/>
    <w:tmpl w:val="5FEC5944"/>
    <w:lvl w:ilvl="0" w:tplc="04160017">
      <w:start w:val="1"/>
      <w:numFmt w:val="lowerLetter"/>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
  </w:num>
  <w:num w:numId="2">
    <w:abstractNumId w:val="9"/>
  </w:num>
  <w:num w:numId="3">
    <w:abstractNumId w:val="7"/>
  </w:num>
  <w:num w:numId="4">
    <w:abstractNumId w:val="8"/>
  </w:num>
  <w:num w:numId="5">
    <w:abstractNumId w:val="5"/>
  </w:num>
  <w:num w:numId="6">
    <w:abstractNumId w:val="10"/>
  </w:num>
  <w:num w:numId="7">
    <w:abstractNumId w:val="2"/>
  </w:num>
  <w:num w:numId="8">
    <w:abstractNumId w:val="6"/>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05DD"/>
    <w:rsid w:val="000401EA"/>
    <w:rsid w:val="00041C14"/>
    <w:rsid w:val="00083AEC"/>
    <w:rsid w:val="0008531E"/>
    <w:rsid w:val="000C23E0"/>
    <w:rsid w:val="000F57C1"/>
    <w:rsid w:val="00147BF4"/>
    <w:rsid w:val="001570D4"/>
    <w:rsid w:val="001605D3"/>
    <w:rsid w:val="0016284D"/>
    <w:rsid w:val="00177976"/>
    <w:rsid w:val="0018175E"/>
    <w:rsid w:val="001874E0"/>
    <w:rsid w:val="00190D60"/>
    <w:rsid w:val="001A1A79"/>
    <w:rsid w:val="001A561C"/>
    <w:rsid w:val="001B062C"/>
    <w:rsid w:val="001B0CC3"/>
    <w:rsid w:val="001B473C"/>
    <w:rsid w:val="001B782C"/>
    <w:rsid w:val="001C4DA3"/>
    <w:rsid w:val="001D4CC2"/>
    <w:rsid w:val="001E1A67"/>
    <w:rsid w:val="001E55F4"/>
    <w:rsid w:val="001F59A1"/>
    <w:rsid w:val="0021427E"/>
    <w:rsid w:val="00236325"/>
    <w:rsid w:val="0024792F"/>
    <w:rsid w:val="00256F8B"/>
    <w:rsid w:val="00270EA5"/>
    <w:rsid w:val="002750ED"/>
    <w:rsid w:val="0028028C"/>
    <w:rsid w:val="00282563"/>
    <w:rsid w:val="002A24F1"/>
    <w:rsid w:val="002A4CD6"/>
    <w:rsid w:val="002A6D52"/>
    <w:rsid w:val="002C0DBA"/>
    <w:rsid w:val="002C18E6"/>
    <w:rsid w:val="002C2A90"/>
    <w:rsid w:val="002C54EB"/>
    <w:rsid w:val="002D4A9E"/>
    <w:rsid w:val="002F5B51"/>
    <w:rsid w:val="002F7347"/>
    <w:rsid w:val="00305320"/>
    <w:rsid w:val="0035506B"/>
    <w:rsid w:val="00361290"/>
    <w:rsid w:val="00364206"/>
    <w:rsid w:val="00374F23"/>
    <w:rsid w:val="003835F8"/>
    <w:rsid w:val="00394716"/>
    <w:rsid w:val="003A50DD"/>
    <w:rsid w:val="003B5CB6"/>
    <w:rsid w:val="003E06F9"/>
    <w:rsid w:val="003F4B1E"/>
    <w:rsid w:val="004258A6"/>
    <w:rsid w:val="00426DD6"/>
    <w:rsid w:val="004350DE"/>
    <w:rsid w:val="00441BFF"/>
    <w:rsid w:val="00443C71"/>
    <w:rsid w:val="00445AEC"/>
    <w:rsid w:val="004505DD"/>
    <w:rsid w:val="00462DAD"/>
    <w:rsid w:val="004640B8"/>
    <w:rsid w:val="0046591E"/>
    <w:rsid w:val="00467A41"/>
    <w:rsid w:val="00475069"/>
    <w:rsid w:val="00487CFF"/>
    <w:rsid w:val="004A336B"/>
    <w:rsid w:val="004B0C18"/>
    <w:rsid w:val="004B4938"/>
    <w:rsid w:val="004B4986"/>
    <w:rsid w:val="004B758C"/>
    <w:rsid w:val="004F0600"/>
    <w:rsid w:val="00510314"/>
    <w:rsid w:val="005262C2"/>
    <w:rsid w:val="005349E5"/>
    <w:rsid w:val="00537B26"/>
    <w:rsid w:val="00551C53"/>
    <w:rsid w:val="00562F00"/>
    <w:rsid w:val="00575AA2"/>
    <w:rsid w:val="00577B13"/>
    <w:rsid w:val="005847B8"/>
    <w:rsid w:val="00585519"/>
    <w:rsid w:val="00596FC6"/>
    <w:rsid w:val="005A0D00"/>
    <w:rsid w:val="005B4AFA"/>
    <w:rsid w:val="005C3CD2"/>
    <w:rsid w:val="005C4648"/>
    <w:rsid w:val="005D3354"/>
    <w:rsid w:val="005D3611"/>
    <w:rsid w:val="005D6A6F"/>
    <w:rsid w:val="005E1398"/>
    <w:rsid w:val="0061335E"/>
    <w:rsid w:val="00616F14"/>
    <w:rsid w:val="0062196D"/>
    <w:rsid w:val="00636D34"/>
    <w:rsid w:val="00640E24"/>
    <w:rsid w:val="00654838"/>
    <w:rsid w:val="0066570E"/>
    <w:rsid w:val="00674025"/>
    <w:rsid w:val="006D38C9"/>
    <w:rsid w:val="00707FFB"/>
    <w:rsid w:val="007106A2"/>
    <w:rsid w:val="0071370B"/>
    <w:rsid w:val="00721EEC"/>
    <w:rsid w:val="007308AA"/>
    <w:rsid w:val="00731377"/>
    <w:rsid w:val="00736E2A"/>
    <w:rsid w:val="00742F8A"/>
    <w:rsid w:val="0076111F"/>
    <w:rsid w:val="007932C6"/>
    <w:rsid w:val="007B0547"/>
    <w:rsid w:val="007B08E8"/>
    <w:rsid w:val="007C1EDA"/>
    <w:rsid w:val="007C3488"/>
    <w:rsid w:val="007F43C7"/>
    <w:rsid w:val="007F4E57"/>
    <w:rsid w:val="00802F4D"/>
    <w:rsid w:val="00806098"/>
    <w:rsid w:val="00811494"/>
    <w:rsid w:val="0082253A"/>
    <w:rsid w:val="00835383"/>
    <w:rsid w:val="00843CA7"/>
    <w:rsid w:val="00844049"/>
    <w:rsid w:val="00844D09"/>
    <w:rsid w:val="00851C11"/>
    <w:rsid w:val="00861B99"/>
    <w:rsid w:val="00873645"/>
    <w:rsid w:val="00873FE1"/>
    <w:rsid w:val="008907FD"/>
    <w:rsid w:val="00896A31"/>
    <w:rsid w:val="008A05A2"/>
    <w:rsid w:val="008A2693"/>
    <w:rsid w:val="008A5D8F"/>
    <w:rsid w:val="008B24A1"/>
    <w:rsid w:val="008B6DE8"/>
    <w:rsid w:val="008D125F"/>
    <w:rsid w:val="008E4F9E"/>
    <w:rsid w:val="008E6833"/>
    <w:rsid w:val="00925206"/>
    <w:rsid w:val="009307D2"/>
    <w:rsid w:val="00934629"/>
    <w:rsid w:val="0093494E"/>
    <w:rsid w:val="00964A85"/>
    <w:rsid w:val="00971088"/>
    <w:rsid w:val="00980C53"/>
    <w:rsid w:val="00990E11"/>
    <w:rsid w:val="00996223"/>
    <w:rsid w:val="009A5830"/>
    <w:rsid w:val="009A6F7A"/>
    <w:rsid w:val="009B1202"/>
    <w:rsid w:val="009B6FAF"/>
    <w:rsid w:val="009C0597"/>
    <w:rsid w:val="009C11B3"/>
    <w:rsid w:val="009D0635"/>
    <w:rsid w:val="009F17E9"/>
    <w:rsid w:val="00A07ECF"/>
    <w:rsid w:val="00A20D71"/>
    <w:rsid w:val="00A303C5"/>
    <w:rsid w:val="00A310F6"/>
    <w:rsid w:val="00A317EB"/>
    <w:rsid w:val="00A31BBE"/>
    <w:rsid w:val="00A40C5E"/>
    <w:rsid w:val="00A47B20"/>
    <w:rsid w:val="00A5458B"/>
    <w:rsid w:val="00A66870"/>
    <w:rsid w:val="00A71B54"/>
    <w:rsid w:val="00A83496"/>
    <w:rsid w:val="00A90E63"/>
    <w:rsid w:val="00AA6C12"/>
    <w:rsid w:val="00AB3808"/>
    <w:rsid w:val="00AB70B9"/>
    <w:rsid w:val="00AC0C28"/>
    <w:rsid w:val="00AD4EFB"/>
    <w:rsid w:val="00AE4B9F"/>
    <w:rsid w:val="00B01E20"/>
    <w:rsid w:val="00B0355D"/>
    <w:rsid w:val="00B04B18"/>
    <w:rsid w:val="00B26039"/>
    <w:rsid w:val="00B31848"/>
    <w:rsid w:val="00B36757"/>
    <w:rsid w:val="00B539C8"/>
    <w:rsid w:val="00B540B0"/>
    <w:rsid w:val="00B56E4C"/>
    <w:rsid w:val="00B57E0E"/>
    <w:rsid w:val="00B73D78"/>
    <w:rsid w:val="00B75406"/>
    <w:rsid w:val="00B86B36"/>
    <w:rsid w:val="00B8748C"/>
    <w:rsid w:val="00B97F75"/>
    <w:rsid w:val="00BA3E25"/>
    <w:rsid w:val="00BA41AA"/>
    <w:rsid w:val="00BB40DD"/>
    <w:rsid w:val="00BC1C8A"/>
    <w:rsid w:val="00BC3E51"/>
    <w:rsid w:val="00BD2AF4"/>
    <w:rsid w:val="00BD6023"/>
    <w:rsid w:val="00BD7EB7"/>
    <w:rsid w:val="00BE4752"/>
    <w:rsid w:val="00C121F8"/>
    <w:rsid w:val="00C213FB"/>
    <w:rsid w:val="00C23812"/>
    <w:rsid w:val="00C24189"/>
    <w:rsid w:val="00C31783"/>
    <w:rsid w:val="00C377FA"/>
    <w:rsid w:val="00C569FB"/>
    <w:rsid w:val="00C73825"/>
    <w:rsid w:val="00C7398E"/>
    <w:rsid w:val="00C74379"/>
    <w:rsid w:val="00C81048"/>
    <w:rsid w:val="00C92843"/>
    <w:rsid w:val="00C9538B"/>
    <w:rsid w:val="00CA0328"/>
    <w:rsid w:val="00CB3B1E"/>
    <w:rsid w:val="00CC205F"/>
    <w:rsid w:val="00CD574C"/>
    <w:rsid w:val="00CF7BB7"/>
    <w:rsid w:val="00D04D9D"/>
    <w:rsid w:val="00D05AEA"/>
    <w:rsid w:val="00D170BC"/>
    <w:rsid w:val="00D31020"/>
    <w:rsid w:val="00D31315"/>
    <w:rsid w:val="00D35573"/>
    <w:rsid w:val="00D46455"/>
    <w:rsid w:val="00D51CE3"/>
    <w:rsid w:val="00D72843"/>
    <w:rsid w:val="00DA5237"/>
    <w:rsid w:val="00DA79DA"/>
    <w:rsid w:val="00DC44C5"/>
    <w:rsid w:val="00DD35A3"/>
    <w:rsid w:val="00DD77B6"/>
    <w:rsid w:val="00DE3D64"/>
    <w:rsid w:val="00DF5C08"/>
    <w:rsid w:val="00E54AF1"/>
    <w:rsid w:val="00E61D8F"/>
    <w:rsid w:val="00E7577D"/>
    <w:rsid w:val="00E82EEC"/>
    <w:rsid w:val="00E8789D"/>
    <w:rsid w:val="00EB37F1"/>
    <w:rsid w:val="00EB4A0D"/>
    <w:rsid w:val="00EE0921"/>
    <w:rsid w:val="00EE79AD"/>
    <w:rsid w:val="00EF04CD"/>
    <w:rsid w:val="00EF18A1"/>
    <w:rsid w:val="00EF3715"/>
    <w:rsid w:val="00EF6AE6"/>
    <w:rsid w:val="00F00EEA"/>
    <w:rsid w:val="00F01B79"/>
    <w:rsid w:val="00F1642F"/>
    <w:rsid w:val="00F24144"/>
    <w:rsid w:val="00F316A1"/>
    <w:rsid w:val="00F359BE"/>
    <w:rsid w:val="00F564DC"/>
    <w:rsid w:val="00F60A57"/>
    <w:rsid w:val="00F62E85"/>
    <w:rsid w:val="00FA6245"/>
    <w:rsid w:val="00FC33F1"/>
    <w:rsid w:val="00FE000A"/>
    <w:rsid w:val="00FE53B7"/>
    <w:rsid w:val="00FF1E41"/>
    <w:rsid w:val="00FF3E2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40028B5-3A46-401D-B6CA-2B8FCFC13D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pt-BR" w:eastAsia="pt-B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6111F"/>
    <w:pPr>
      <w:spacing w:after="200" w:line="276" w:lineRule="auto"/>
    </w:pPr>
    <w:rPr>
      <w:sz w:val="22"/>
      <w:szCs w:val="22"/>
      <w:lang w:eastAsia="en-US"/>
    </w:rPr>
  </w:style>
  <w:style w:type="paragraph" w:styleId="Ttulo1">
    <w:name w:val="heading 1"/>
    <w:basedOn w:val="Normal"/>
    <w:next w:val="Normal"/>
    <w:link w:val="Ttulo1Char"/>
    <w:uiPriority w:val="9"/>
    <w:qFormat/>
    <w:rsid w:val="00A47B20"/>
    <w:pPr>
      <w:outlineLvl w:val="0"/>
    </w:pPr>
    <w:rPr>
      <w:b/>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Default">
    <w:name w:val="Default"/>
    <w:rsid w:val="004505DD"/>
    <w:pPr>
      <w:autoSpaceDE w:val="0"/>
      <w:autoSpaceDN w:val="0"/>
      <w:adjustRightInd w:val="0"/>
    </w:pPr>
    <w:rPr>
      <w:rFonts w:ascii="Arial" w:hAnsi="Arial" w:cs="Arial"/>
      <w:color w:val="000000"/>
      <w:sz w:val="24"/>
      <w:szCs w:val="24"/>
      <w:lang w:eastAsia="en-US"/>
    </w:rPr>
  </w:style>
  <w:style w:type="paragraph" w:styleId="Cabealho">
    <w:name w:val="header"/>
    <w:basedOn w:val="Normal"/>
    <w:link w:val="CabealhoChar"/>
    <w:uiPriority w:val="99"/>
    <w:semiHidden/>
    <w:unhideWhenUsed/>
    <w:rsid w:val="004505DD"/>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4505DD"/>
  </w:style>
  <w:style w:type="paragraph" w:styleId="Rodap">
    <w:name w:val="footer"/>
    <w:basedOn w:val="Normal"/>
    <w:link w:val="RodapChar"/>
    <w:uiPriority w:val="99"/>
    <w:unhideWhenUsed/>
    <w:rsid w:val="004505DD"/>
    <w:pPr>
      <w:tabs>
        <w:tab w:val="center" w:pos="4252"/>
        <w:tab w:val="right" w:pos="8504"/>
      </w:tabs>
      <w:spacing w:after="0" w:line="240" w:lineRule="auto"/>
    </w:pPr>
  </w:style>
  <w:style w:type="character" w:customStyle="1" w:styleId="RodapChar">
    <w:name w:val="Rodapé Char"/>
    <w:basedOn w:val="Fontepargpadro"/>
    <w:link w:val="Rodap"/>
    <w:uiPriority w:val="99"/>
    <w:rsid w:val="004505DD"/>
  </w:style>
  <w:style w:type="character" w:styleId="Refdecomentrio">
    <w:name w:val="annotation reference"/>
    <w:basedOn w:val="Fontepargpadro"/>
    <w:uiPriority w:val="99"/>
    <w:semiHidden/>
    <w:unhideWhenUsed/>
    <w:rsid w:val="0066570E"/>
    <w:rPr>
      <w:sz w:val="16"/>
      <w:szCs w:val="16"/>
    </w:rPr>
  </w:style>
  <w:style w:type="paragraph" w:styleId="Textodecomentrio">
    <w:name w:val="annotation text"/>
    <w:basedOn w:val="Normal"/>
    <w:link w:val="TextodecomentrioChar"/>
    <w:uiPriority w:val="99"/>
    <w:semiHidden/>
    <w:unhideWhenUsed/>
    <w:rsid w:val="0066570E"/>
    <w:rPr>
      <w:sz w:val="20"/>
      <w:szCs w:val="20"/>
    </w:rPr>
  </w:style>
  <w:style w:type="character" w:customStyle="1" w:styleId="TextodecomentrioChar">
    <w:name w:val="Texto de comentário Char"/>
    <w:basedOn w:val="Fontepargpadro"/>
    <w:link w:val="Textodecomentrio"/>
    <w:uiPriority w:val="99"/>
    <w:semiHidden/>
    <w:rsid w:val="0066570E"/>
    <w:rPr>
      <w:lang w:eastAsia="en-US"/>
    </w:rPr>
  </w:style>
  <w:style w:type="paragraph" w:styleId="Assuntodocomentrio">
    <w:name w:val="annotation subject"/>
    <w:basedOn w:val="Textodecomentrio"/>
    <w:next w:val="Textodecomentrio"/>
    <w:link w:val="AssuntodocomentrioChar"/>
    <w:uiPriority w:val="99"/>
    <w:semiHidden/>
    <w:unhideWhenUsed/>
    <w:rsid w:val="0066570E"/>
    <w:rPr>
      <w:b/>
      <w:bCs/>
    </w:rPr>
  </w:style>
  <w:style w:type="character" w:customStyle="1" w:styleId="AssuntodocomentrioChar">
    <w:name w:val="Assunto do comentário Char"/>
    <w:basedOn w:val="TextodecomentrioChar"/>
    <w:link w:val="Assuntodocomentrio"/>
    <w:uiPriority w:val="99"/>
    <w:semiHidden/>
    <w:rsid w:val="0066570E"/>
    <w:rPr>
      <w:b/>
      <w:bCs/>
      <w:lang w:eastAsia="en-US"/>
    </w:rPr>
  </w:style>
  <w:style w:type="paragraph" w:styleId="Textodebalo">
    <w:name w:val="Balloon Text"/>
    <w:basedOn w:val="Normal"/>
    <w:link w:val="TextodebaloChar"/>
    <w:uiPriority w:val="99"/>
    <w:semiHidden/>
    <w:unhideWhenUsed/>
    <w:rsid w:val="0066570E"/>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66570E"/>
    <w:rPr>
      <w:rFonts w:ascii="Tahoma" w:hAnsi="Tahoma" w:cs="Tahoma"/>
      <w:sz w:val="16"/>
      <w:szCs w:val="16"/>
      <w:lang w:eastAsia="en-US"/>
    </w:rPr>
  </w:style>
  <w:style w:type="paragraph" w:customStyle="1" w:styleId="NormalParagraphStyle">
    <w:name w:val="NormalParagraphStyle"/>
    <w:basedOn w:val="Normal"/>
    <w:rsid w:val="00B539C8"/>
    <w:pPr>
      <w:widowControl w:val="0"/>
      <w:autoSpaceDE w:val="0"/>
      <w:autoSpaceDN w:val="0"/>
      <w:adjustRightInd w:val="0"/>
      <w:spacing w:after="0" w:line="288" w:lineRule="auto"/>
      <w:textAlignment w:val="center"/>
    </w:pPr>
    <w:rPr>
      <w:rFonts w:ascii="Times-Roman" w:eastAsia="Times New Roman" w:hAnsi="Times-Roman"/>
      <w:color w:val="000000"/>
      <w:sz w:val="24"/>
      <w:szCs w:val="24"/>
      <w:lang w:val="en-US"/>
    </w:rPr>
  </w:style>
  <w:style w:type="character" w:styleId="Hyperlink">
    <w:name w:val="Hyperlink"/>
    <w:basedOn w:val="Fontepargpadro"/>
    <w:uiPriority w:val="99"/>
    <w:unhideWhenUsed/>
    <w:rsid w:val="002C0DBA"/>
    <w:rPr>
      <w:color w:val="0000FF"/>
      <w:u w:val="single"/>
    </w:rPr>
  </w:style>
  <w:style w:type="table" w:styleId="Tabelacomgrade">
    <w:name w:val="Table Grid"/>
    <w:basedOn w:val="Tabelanormal"/>
    <w:uiPriority w:val="59"/>
    <w:rsid w:val="008B24A1"/>
    <w:pPr>
      <w:spacing w:after="200" w:line="276"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1Char">
    <w:name w:val="Título 1 Char"/>
    <w:basedOn w:val="Fontepargpadro"/>
    <w:link w:val="Ttulo1"/>
    <w:uiPriority w:val="9"/>
    <w:rsid w:val="00A47B20"/>
    <w:rPr>
      <w:b/>
      <w:sz w:val="22"/>
      <w:szCs w:val="22"/>
      <w:lang w:eastAsia="en-US"/>
    </w:rPr>
  </w:style>
  <w:style w:type="paragraph" w:styleId="NormalWeb">
    <w:name w:val="Normal (Web)"/>
    <w:basedOn w:val="Normal"/>
    <w:uiPriority w:val="99"/>
    <w:unhideWhenUsed/>
    <w:rsid w:val="003F4B1E"/>
    <w:pPr>
      <w:spacing w:after="240" w:line="336" w:lineRule="atLeast"/>
    </w:pPr>
    <w:rPr>
      <w:rFonts w:ascii="Tahoma" w:eastAsia="Times New Roman" w:hAnsi="Tahoma" w:cs="Tahoma"/>
      <w:color w:val="392C1F"/>
      <w:sz w:val="20"/>
      <w:szCs w:val="20"/>
      <w:lang w:eastAsia="pt-BR"/>
    </w:rPr>
  </w:style>
  <w:style w:type="paragraph" w:styleId="PargrafodaLista">
    <w:name w:val="List Paragraph"/>
    <w:basedOn w:val="Normal"/>
    <w:uiPriority w:val="34"/>
    <w:qFormat/>
    <w:rsid w:val="00E82E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4801626">
      <w:bodyDiv w:val="1"/>
      <w:marLeft w:val="0"/>
      <w:marRight w:val="0"/>
      <w:marTop w:val="0"/>
      <w:marBottom w:val="0"/>
      <w:divBdr>
        <w:top w:val="none" w:sz="0" w:space="0" w:color="auto"/>
        <w:left w:val="none" w:sz="0" w:space="0" w:color="auto"/>
        <w:bottom w:val="none" w:sz="0" w:space="0" w:color="auto"/>
        <w:right w:val="none" w:sz="0" w:space="0" w:color="auto"/>
      </w:divBdr>
      <w:divsChild>
        <w:div w:id="229459855">
          <w:marLeft w:val="547"/>
          <w:marRight w:val="0"/>
          <w:marTop w:val="86"/>
          <w:marBottom w:val="0"/>
          <w:divBdr>
            <w:top w:val="none" w:sz="0" w:space="0" w:color="auto"/>
            <w:left w:val="none" w:sz="0" w:space="0" w:color="auto"/>
            <w:bottom w:val="none" w:sz="0" w:space="0" w:color="auto"/>
            <w:right w:val="none" w:sz="0" w:space="0" w:color="auto"/>
          </w:divBdr>
        </w:div>
        <w:div w:id="1747728815">
          <w:marLeft w:val="547"/>
          <w:marRight w:val="0"/>
          <w:marTop w:val="86"/>
          <w:marBottom w:val="0"/>
          <w:divBdr>
            <w:top w:val="none" w:sz="0" w:space="0" w:color="auto"/>
            <w:left w:val="none" w:sz="0" w:space="0" w:color="auto"/>
            <w:bottom w:val="none" w:sz="0" w:space="0" w:color="auto"/>
            <w:right w:val="none" w:sz="0" w:space="0" w:color="auto"/>
          </w:divBdr>
        </w:div>
      </w:divsChild>
    </w:div>
    <w:div w:id="278803480">
      <w:bodyDiv w:val="1"/>
      <w:marLeft w:val="0"/>
      <w:marRight w:val="0"/>
      <w:marTop w:val="0"/>
      <w:marBottom w:val="0"/>
      <w:divBdr>
        <w:top w:val="none" w:sz="0" w:space="0" w:color="auto"/>
        <w:left w:val="none" w:sz="0" w:space="0" w:color="auto"/>
        <w:bottom w:val="none" w:sz="0" w:space="0" w:color="auto"/>
        <w:right w:val="none" w:sz="0" w:space="0" w:color="auto"/>
      </w:divBdr>
    </w:div>
    <w:div w:id="351146978">
      <w:bodyDiv w:val="1"/>
      <w:marLeft w:val="0"/>
      <w:marRight w:val="0"/>
      <w:marTop w:val="0"/>
      <w:marBottom w:val="0"/>
      <w:divBdr>
        <w:top w:val="none" w:sz="0" w:space="0" w:color="auto"/>
        <w:left w:val="none" w:sz="0" w:space="0" w:color="auto"/>
        <w:bottom w:val="none" w:sz="0" w:space="0" w:color="auto"/>
        <w:right w:val="none" w:sz="0" w:space="0" w:color="auto"/>
      </w:divBdr>
    </w:div>
    <w:div w:id="1315255753">
      <w:bodyDiv w:val="1"/>
      <w:marLeft w:val="0"/>
      <w:marRight w:val="0"/>
      <w:marTop w:val="0"/>
      <w:marBottom w:val="0"/>
      <w:divBdr>
        <w:top w:val="none" w:sz="0" w:space="0" w:color="auto"/>
        <w:left w:val="none" w:sz="0" w:space="0" w:color="auto"/>
        <w:bottom w:val="none" w:sz="0" w:space="0" w:color="auto"/>
        <w:right w:val="none" w:sz="0" w:space="0" w:color="auto"/>
      </w:divBdr>
    </w:div>
    <w:div w:id="1376613313">
      <w:bodyDiv w:val="1"/>
      <w:marLeft w:val="0"/>
      <w:marRight w:val="0"/>
      <w:marTop w:val="0"/>
      <w:marBottom w:val="0"/>
      <w:divBdr>
        <w:top w:val="none" w:sz="0" w:space="0" w:color="auto"/>
        <w:left w:val="none" w:sz="0" w:space="0" w:color="auto"/>
        <w:bottom w:val="none" w:sz="0" w:space="0" w:color="auto"/>
        <w:right w:val="none" w:sz="0" w:space="0" w:color="auto"/>
      </w:divBdr>
    </w:div>
    <w:div w:id="1402171286">
      <w:bodyDiv w:val="1"/>
      <w:marLeft w:val="0"/>
      <w:marRight w:val="0"/>
      <w:marTop w:val="0"/>
      <w:marBottom w:val="0"/>
      <w:divBdr>
        <w:top w:val="none" w:sz="0" w:space="0" w:color="auto"/>
        <w:left w:val="none" w:sz="0" w:space="0" w:color="auto"/>
        <w:bottom w:val="none" w:sz="0" w:space="0" w:color="auto"/>
        <w:right w:val="none" w:sz="0" w:space="0" w:color="auto"/>
      </w:divBdr>
      <w:divsChild>
        <w:div w:id="721100978">
          <w:marLeft w:val="0"/>
          <w:marRight w:val="0"/>
          <w:marTop w:val="0"/>
          <w:marBottom w:val="0"/>
          <w:divBdr>
            <w:top w:val="none" w:sz="0" w:space="0" w:color="auto"/>
            <w:left w:val="none" w:sz="0" w:space="0" w:color="auto"/>
            <w:bottom w:val="none" w:sz="0" w:space="0" w:color="auto"/>
            <w:right w:val="none" w:sz="0" w:space="0" w:color="auto"/>
          </w:divBdr>
          <w:divsChild>
            <w:div w:id="1985618460">
              <w:marLeft w:val="0"/>
              <w:marRight w:val="0"/>
              <w:marTop w:val="0"/>
              <w:marBottom w:val="0"/>
              <w:divBdr>
                <w:top w:val="none" w:sz="0" w:space="0" w:color="auto"/>
                <w:left w:val="none" w:sz="0" w:space="0" w:color="auto"/>
                <w:bottom w:val="none" w:sz="0" w:space="0" w:color="auto"/>
                <w:right w:val="none" w:sz="0" w:space="0" w:color="auto"/>
              </w:divBdr>
              <w:divsChild>
                <w:div w:id="535967047">
                  <w:marLeft w:val="0"/>
                  <w:marRight w:val="0"/>
                  <w:marTop w:val="0"/>
                  <w:marBottom w:val="0"/>
                  <w:divBdr>
                    <w:top w:val="none" w:sz="0" w:space="0" w:color="auto"/>
                    <w:left w:val="none" w:sz="0" w:space="0" w:color="auto"/>
                    <w:bottom w:val="none" w:sz="0" w:space="0" w:color="auto"/>
                    <w:right w:val="none" w:sz="0" w:space="0" w:color="auto"/>
                  </w:divBdr>
                  <w:divsChild>
                    <w:div w:id="1658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5393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www.mulherdenegocios.sebrae.com.b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16</Pages>
  <Words>3902</Words>
  <Characters>21072</Characters>
  <Application>Microsoft Office Word</Application>
  <DocSecurity>0</DocSecurity>
  <Lines>175</Lines>
  <Paragraphs>49</Paragraphs>
  <ScaleCrop>false</ScaleCrop>
  <HeadingPairs>
    <vt:vector size="2" baseType="variant">
      <vt:variant>
        <vt:lpstr>Título</vt:lpstr>
      </vt:variant>
      <vt:variant>
        <vt:i4>1</vt:i4>
      </vt:variant>
    </vt:vector>
  </HeadingPairs>
  <TitlesOfParts>
    <vt:vector size="1" baseType="lpstr">
      <vt:lpstr>REGULAMENTO 2011</vt:lpstr>
    </vt:vector>
  </TitlesOfParts>
  <Company>Microsoft</Company>
  <LinksUpToDate>false</LinksUpToDate>
  <CharactersWithSpaces>24925</CharactersWithSpaces>
  <SharedDoc>false</SharedDoc>
  <HLinks>
    <vt:vector size="6" baseType="variant">
      <vt:variant>
        <vt:i4>3211303</vt:i4>
      </vt:variant>
      <vt:variant>
        <vt:i4>0</vt:i4>
      </vt:variant>
      <vt:variant>
        <vt:i4>0</vt:i4>
      </vt:variant>
      <vt:variant>
        <vt:i4>5</vt:i4>
      </vt:variant>
      <vt:variant>
        <vt:lpwstr>http://www.mulherdenegocios.sebrae.com.br/</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REGULAMENTO 2011</dc:title>
  <dc:creator>Roberta Aquino</dc:creator>
  <cp:lastModifiedBy>Luiz Eduardo Teixeira Malta - FNQ</cp:lastModifiedBy>
  <cp:revision>12</cp:revision>
  <dcterms:created xsi:type="dcterms:W3CDTF">2013-10-24T14:46:00Z</dcterms:created>
  <dcterms:modified xsi:type="dcterms:W3CDTF">2014-01-17T12:52:00Z</dcterms:modified>
</cp:coreProperties>
</file>